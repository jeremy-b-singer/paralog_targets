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A5DF8D" w14:textId="2ACFF522" w:rsidR="00B84EB5" w:rsidRPr="008B5C54" w:rsidRDefault="00F36F3D" w:rsidP="002D44DE">
      <w:pPr>
        <w:pStyle w:val="Title"/>
        <w:rPr>
          <w:sz w:val="52"/>
          <w:szCs w:val="52"/>
        </w:rPr>
      </w:pPr>
      <w:r w:rsidRPr="008B5C54">
        <w:rPr>
          <w:sz w:val="52"/>
          <w:szCs w:val="52"/>
        </w:rPr>
        <w:t xml:space="preserve">Finding </w:t>
      </w:r>
      <w:r w:rsidR="002D44DE" w:rsidRPr="008B5C54">
        <w:rPr>
          <w:sz w:val="52"/>
          <w:szCs w:val="52"/>
        </w:rPr>
        <w:t>Paralog Targets for Neglected Diseases</w:t>
      </w:r>
    </w:p>
    <w:p w14:paraId="44A98E4E" w14:textId="77777777" w:rsidR="00501772" w:rsidRDefault="00501772" w:rsidP="00501772">
      <w:pPr>
        <w:jc w:val="center"/>
      </w:pPr>
      <w:r>
        <w:t xml:space="preserve">By </w:t>
      </w:r>
    </w:p>
    <w:p w14:paraId="06FBD2E6" w14:textId="1DCC60C8" w:rsidR="00501772" w:rsidRPr="00501772" w:rsidRDefault="00501772" w:rsidP="00501772">
      <w:pPr>
        <w:jc w:val="center"/>
        <w:rPr>
          <w:sz w:val="36"/>
          <w:szCs w:val="36"/>
        </w:rPr>
      </w:pPr>
      <w:r>
        <w:rPr>
          <w:sz w:val="36"/>
          <w:szCs w:val="36"/>
        </w:rPr>
        <w:t>Jeremy Singer</w:t>
      </w:r>
    </w:p>
    <w:p w14:paraId="62F2CDAE" w14:textId="10F7A853" w:rsidR="00EA49D3" w:rsidRDefault="00EA49D3" w:rsidP="00B10A11">
      <w:pPr>
        <w:pStyle w:val="Subtitle"/>
      </w:pPr>
      <w:r>
        <w:br w:type="page"/>
      </w:r>
    </w:p>
    <w:p w14:paraId="2EDF9D94" w14:textId="77777777" w:rsidR="00EA49D3" w:rsidRDefault="00EA49D3" w:rsidP="00EA49D3">
      <w:pPr>
        <w:pStyle w:val="Heading1"/>
      </w:pPr>
      <w:r>
        <w:lastRenderedPageBreak/>
        <w:fldChar w:fldCharType="begin"/>
      </w:r>
      <w:r>
        <w:instrText xml:space="preserve"> autonumlgl </w:instrText>
      </w:r>
      <w:r>
        <w:fldChar w:fldCharType="end"/>
      </w:r>
      <w:r>
        <w:t xml:space="preserve"> Abstract</w:t>
      </w:r>
    </w:p>
    <w:p w14:paraId="53ACF5C8" w14:textId="0BD7059C" w:rsidR="00EA49D3" w:rsidRDefault="00EA49D3" w:rsidP="00EA49D3">
      <w:pPr>
        <w:spacing w:line="480" w:lineRule="auto"/>
      </w:pPr>
      <w:r>
        <w:t xml:space="preserve">  This paper describes a method that can be used to discover and repurpose existing drugs and drug targets by discovering cross species genomic sequence similarities. It uses public domain databases (</w:t>
      </w:r>
      <w:proofErr w:type="spellStart"/>
      <w:r>
        <w:t>Ch</w:t>
      </w:r>
      <w:r w:rsidR="00A26B98">
        <w:t>E</w:t>
      </w:r>
      <w:r>
        <w:t>MBL</w:t>
      </w:r>
      <w:proofErr w:type="spellEnd"/>
      <w:r>
        <w:t xml:space="preserve">, </w:t>
      </w:r>
      <w:proofErr w:type="spellStart"/>
      <w:r w:rsidR="001B4F08">
        <w:t>EupathDB</w:t>
      </w:r>
      <w:proofErr w:type="spellEnd"/>
      <w:r>
        <w:t xml:space="preserve">) and open source software to find measures of sequence </w:t>
      </w:r>
      <w:r w:rsidR="00FC67F0">
        <w:t>similarity</w:t>
      </w:r>
      <w:r>
        <w:t xml:space="preserve"> with existing targets.</w:t>
      </w:r>
    </w:p>
    <w:p w14:paraId="2D5DCA48" w14:textId="51E0A0D6" w:rsidR="00EA49D3" w:rsidRPr="0040664F" w:rsidRDefault="00EA49D3" w:rsidP="00EA49D3">
      <w:pPr>
        <w:spacing w:line="480" w:lineRule="auto"/>
      </w:pPr>
      <w:r>
        <w:t xml:space="preserve">  This method can be applied to pathogens with at least a medium sized genome (several thousand genes.)   </w:t>
      </w:r>
      <w:r w:rsidRPr="00B52593">
        <w:rPr>
          <w:i/>
        </w:rPr>
        <w:t>N</w:t>
      </w:r>
      <w:r>
        <w:rPr>
          <w:i/>
        </w:rPr>
        <w:t>eglected tropical diseases</w:t>
      </w:r>
      <w:r>
        <w:t xml:space="preserve"> caused by pathogenic protists are good subjects for this approach because many have genomes of sufficient size and because many have genomic features in common with organisms for which there are known targets. </w:t>
      </w:r>
    </w:p>
    <w:p w14:paraId="08012470" w14:textId="04907E0B" w:rsidR="002D44DE" w:rsidRDefault="00EA49D3" w:rsidP="00F36F3D">
      <w:pPr>
        <w:spacing w:line="480" w:lineRule="auto"/>
        <w:rPr>
          <w:sz w:val="23"/>
          <w:szCs w:val="23"/>
        </w:rPr>
      </w:pPr>
      <w:r>
        <w:rPr>
          <w:sz w:val="23"/>
          <w:szCs w:val="23"/>
        </w:rPr>
        <w:t xml:space="preserve">The genome of the apicomplexan parasite </w:t>
      </w:r>
      <w:r>
        <w:rPr>
          <w:i/>
          <w:sz w:val="23"/>
          <w:szCs w:val="23"/>
        </w:rPr>
        <w:t>Plasmodium falciparum</w:t>
      </w:r>
      <w:r>
        <w:rPr>
          <w:sz w:val="23"/>
          <w:szCs w:val="23"/>
        </w:rPr>
        <w:t>, which is responsible for the most virulent form of malaria, was chosen to validate a method that identifies paralogs to existing disease targets because it has known cross-species targets.</w:t>
      </w:r>
    </w:p>
    <w:p w14:paraId="3B49E65F" w14:textId="3B943832" w:rsidR="00F36F3D" w:rsidRDefault="00EA49D3" w:rsidP="00F36F3D">
      <w:pPr>
        <w:spacing w:line="480" w:lineRule="auto"/>
        <w:rPr>
          <w:sz w:val="23"/>
          <w:szCs w:val="23"/>
        </w:rPr>
      </w:pPr>
      <w:proofErr w:type="spellStart"/>
      <w:r>
        <w:t>ChEMBL</w:t>
      </w:r>
      <w:proofErr w:type="spellEnd"/>
      <w:r>
        <w:t xml:space="preserve"> provides a PostgreSQL database that contains a list of thousands of targets and target protein sequences as well as ligands for those targets.  </w:t>
      </w:r>
      <w:r w:rsidR="00F36F3D">
        <w:t xml:space="preserve">Using this database and open source software, </w:t>
      </w:r>
      <w:r w:rsidR="00F36F3D">
        <w:rPr>
          <w:sz w:val="23"/>
          <w:szCs w:val="23"/>
        </w:rPr>
        <w:t xml:space="preserve">this paper identified </w:t>
      </w:r>
      <w:r w:rsidR="00ED5F43">
        <w:rPr>
          <w:i/>
          <w:iCs/>
          <w:sz w:val="23"/>
          <w:szCs w:val="23"/>
        </w:rPr>
        <w:t>5</w:t>
      </w:r>
      <w:r w:rsidR="00A219E7">
        <w:rPr>
          <w:i/>
          <w:iCs/>
          <w:sz w:val="23"/>
          <w:szCs w:val="23"/>
        </w:rPr>
        <w:t xml:space="preserve">08 </w:t>
      </w:r>
      <w:r w:rsidR="00F36F3D">
        <w:rPr>
          <w:sz w:val="23"/>
          <w:szCs w:val="23"/>
        </w:rPr>
        <w:t>distinct</w:t>
      </w:r>
      <w:r w:rsidR="00A219E7">
        <w:rPr>
          <w:sz w:val="23"/>
          <w:szCs w:val="23"/>
        </w:rPr>
        <w:t xml:space="preserve"> approved</w:t>
      </w:r>
      <w:r w:rsidR="00F36F3D">
        <w:rPr>
          <w:sz w:val="23"/>
          <w:szCs w:val="23"/>
        </w:rPr>
        <w:t xml:space="preserve"> drugs </w:t>
      </w:r>
      <w:r w:rsidR="00ED5F43">
        <w:rPr>
          <w:sz w:val="23"/>
          <w:szCs w:val="23"/>
        </w:rPr>
        <w:t xml:space="preserve">with </w:t>
      </w:r>
      <w:r w:rsidR="00B67256">
        <w:rPr>
          <w:sz w:val="23"/>
          <w:szCs w:val="23"/>
        </w:rPr>
        <w:t>their associated</w:t>
      </w:r>
      <w:r w:rsidR="00F36F3D">
        <w:rPr>
          <w:sz w:val="23"/>
          <w:szCs w:val="23"/>
        </w:rPr>
        <w:t xml:space="preserve"> targets validating this approach.</w:t>
      </w:r>
    </w:p>
    <w:p w14:paraId="1D17A10E" w14:textId="16951BDE" w:rsidR="00F36F3D" w:rsidRDefault="00B67256" w:rsidP="00F36F3D">
      <w:pPr>
        <w:spacing w:line="480" w:lineRule="auto"/>
        <w:rPr>
          <w:sz w:val="23"/>
          <w:szCs w:val="23"/>
        </w:rPr>
      </w:pPr>
      <w:r>
        <w:rPr>
          <w:sz w:val="23"/>
          <w:szCs w:val="23"/>
        </w:rPr>
        <w:t>[number]</w:t>
      </w:r>
      <w:r w:rsidR="00F36F3D">
        <w:rPr>
          <w:sz w:val="23"/>
          <w:szCs w:val="23"/>
        </w:rPr>
        <w:t xml:space="preserve"> other pathogens (</w:t>
      </w:r>
      <w:r w:rsidR="003C4590">
        <w:rPr>
          <w:i/>
          <w:iCs/>
          <w:sz w:val="23"/>
          <w:szCs w:val="23"/>
        </w:rPr>
        <w:t xml:space="preserve">Plasmodium </w:t>
      </w:r>
      <w:r w:rsidR="006D6A49">
        <w:rPr>
          <w:i/>
          <w:iCs/>
          <w:sz w:val="23"/>
          <w:szCs w:val="23"/>
        </w:rPr>
        <w:t>v</w:t>
      </w:r>
      <w:r w:rsidR="003C4590">
        <w:rPr>
          <w:i/>
          <w:iCs/>
          <w:sz w:val="23"/>
          <w:szCs w:val="23"/>
        </w:rPr>
        <w:t xml:space="preserve">ivax, </w:t>
      </w:r>
      <w:r w:rsidR="003C4590">
        <w:rPr>
          <w:i/>
          <w:sz w:val="23"/>
          <w:szCs w:val="23"/>
        </w:rPr>
        <w:t xml:space="preserve">Toxoplasma </w:t>
      </w:r>
      <w:r w:rsidR="006D6A49">
        <w:rPr>
          <w:i/>
          <w:sz w:val="23"/>
          <w:szCs w:val="23"/>
        </w:rPr>
        <w:t>g</w:t>
      </w:r>
      <w:r w:rsidR="003C4590">
        <w:rPr>
          <w:i/>
          <w:sz w:val="23"/>
          <w:szCs w:val="23"/>
        </w:rPr>
        <w:t xml:space="preserve">ondii, </w:t>
      </w:r>
      <w:r w:rsidR="00F36F3D">
        <w:rPr>
          <w:i/>
          <w:sz w:val="23"/>
          <w:szCs w:val="23"/>
        </w:rPr>
        <w:t xml:space="preserve">Trypanosoma </w:t>
      </w:r>
      <w:r w:rsidR="006D6A49">
        <w:rPr>
          <w:i/>
          <w:sz w:val="23"/>
          <w:szCs w:val="23"/>
        </w:rPr>
        <w:t>b</w:t>
      </w:r>
      <w:r w:rsidR="00F36F3D">
        <w:rPr>
          <w:i/>
          <w:sz w:val="23"/>
          <w:szCs w:val="23"/>
        </w:rPr>
        <w:t xml:space="preserve">rucei, Trypanosoma </w:t>
      </w:r>
      <w:r w:rsidR="006D6A49">
        <w:rPr>
          <w:i/>
          <w:sz w:val="23"/>
          <w:szCs w:val="23"/>
        </w:rPr>
        <w:t>c</w:t>
      </w:r>
      <w:r w:rsidR="00F36F3D">
        <w:rPr>
          <w:i/>
          <w:sz w:val="23"/>
          <w:szCs w:val="23"/>
        </w:rPr>
        <w:t xml:space="preserve">ruzi, Leishmania </w:t>
      </w:r>
      <w:r w:rsidR="006D6A49">
        <w:rPr>
          <w:i/>
          <w:sz w:val="23"/>
          <w:szCs w:val="23"/>
        </w:rPr>
        <w:t>m</w:t>
      </w:r>
      <w:r w:rsidR="00F36F3D">
        <w:rPr>
          <w:i/>
          <w:sz w:val="23"/>
          <w:szCs w:val="23"/>
        </w:rPr>
        <w:t xml:space="preserve">ajor) </w:t>
      </w:r>
      <w:r w:rsidR="00F36F3D">
        <w:rPr>
          <w:sz w:val="23"/>
          <w:szCs w:val="23"/>
        </w:rPr>
        <w:t>were also downloaded and run through the same pipeline, identifying potential targets and drugs.</w:t>
      </w:r>
    </w:p>
    <w:p w14:paraId="04D20BA7" w14:textId="0915BD58" w:rsidR="00464AD8" w:rsidRDefault="00464AD8">
      <w:pPr>
        <w:rPr>
          <w:sz w:val="23"/>
          <w:szCs w:val="23"/>
        </w:rPr>
      </w:pPr>
      <w:r>
        <w:rPr>
          <w:sz w:val="23"/>
          <w:szCs w:val="23"/>
        </w:rPr>
        <w:br w:type="page"/>
      </w:r>
    </w:p>
    <w:p w14:paraId="0A6F4CAE" w14:textId="77777777" w:rsidR="00464AD8" w:rsidRDefault="00464AD8" w:rsidP="00464AD8">
      <w:pPr>
        <w:pStyle w:val="Heading1"/>
      </w:pPr>
      <w:r>
        <w:lastRenderedPageBreak/>
        <w:fldChar w:fldCharType="begin"/>
      </w:r>
      <w:r>
        <w:instrText xml:space="preserve"> autonumlgl </w:instrText>
      </w:r>
      <w:r>
        <w:fldChar w:fldCharType="end"/>
      </w:r>
      <w:r>
        <w:t xml:space="preserve"> </w:t>
      </w:r>
      <w:r w:rsidRPr="0084424D">
        <w:t>Introduction</w:t>
      </w:r>
    </w:p>
    <w:p w14:paraId="4BE54128" w14:textId="10617CCB" w:rsidR="00EB5DDE" w:rsidRDefault="00EB5DDE" w:rsidP="00EB5DDE">
      <w:pPr>
        <w:spacing w:line="480" w:lineRule="auto"/>
      </w:pPr>
      <w:r>
        <w:rPr>
          <w:i/>
          <w:iCs/>
        </w:rPr>
        <w:t>Neglected Tropical Diseases</w:t>
      </w:r>
      <w:r>
        <w:t xml:space="preserve"> are those diseases that affect tropical areas underserved for health care due to the poverty of those areas.  These diseases affect over a billion people</w:t>
      </w:r>
      <w:r w:rsidR="00DD4D86">
        <w:t xml:space="preserve"> in over 149 countries</w:t>
      </w:r>
      <w:r>
        <w:t>, and damage the economies of these areas at a cost of many billions of dollars</w:t>
      </w:r>
      <w:r w:rsidR="00F42119">
        <w:fldChar w:fldCharType="begin"/>
      </w:r>
      <w:r w:rsidR="00F42119">
        <w:instrText xml:space="preserve"> ADDIN ZOTERO_ITEM CSL_CITATION {"citationID":"ZHvMJIHu","properties":{"formattedCitation":"[1, p. 1]","plainCitation":"[1, p. 1]","noteIndex":0},"citationItems":[{"id":6,"uris":["http://zotero.org/users/6358161/items/HUEYDCAS"],"uri":["http://zotero.org/users/6358161/items/HUEYDCAS"],"itemData":{"id":6,"type":"webpage","abstract":"Neglected tropical diseases&lt;/strong&gt; (NTDs) are a diverse group of communicable diseases that prevail in tropical and subtropical conditions in 149 countries and affect more than one billion people, costing developing economies billions of dollars every year. They mainly affect populations living in poverty, without adequate sanitation and in close contact with infectious vectors and domestic animals and livestock.","container-title":"WHO","title":"WHO | World Health Organization","URL":"http://www.who.int/neglected_diseases/diseases/en/","accessed":{"date-parts":[["2020",2,12]]}},"locator":"1","label":"page"}],"schema":"https://github.com/citation-style-language/schema/raw/master/csl-citation.json"} </w:instrText>
      </w:r>
      <w:r w:rsidR="00F42119">
        <w:fldChar w:fldCharType="separate"/>
      </w:r>
      <w:r w:rsidR="00F42119" w:rsidRPr="00F42119">
        <w:rPr>
          <w:rFonts w:ascii="Calibri" w:hAnsi="Calibri" w:cs="Calibri"/>
        </w:rPr>
        <w:t>[1, p. 1]</w:t>
      </w:r>
      <w:r w:rsidR="00F42119">
        <w:fldChar w:fldCharType="end"/>
      </w:r>
      <w:r>
        <w:t>.</w:t>
      </w:r>
    </w:p>
    <w:p w14:paraId="220D8AE0" w14:textId="30F11961" w:rsidR="00464AD8" w:rsidRDefault="00EB5DDE" w:rsidP="00EB5DDE">
      <w:pPr>
        <w:spacing w:line="480" w:lineRule="auto"/>
      </w:pPr>
      <w:r>
        <w:t xml:space="preserve">Repurposing drugs and generating leads for finding new drugs by repurposing targets could be a cost </w:t>
      </w:r>
      <w:r w:rsidR="00EA43B9">
        <w:t>-</w:t>
      </w:r>
      <w:r>
        <w:t>effective way for combating these diseases</w:t>
      </w:r>
      <w:r w:rsidR="00005F1E">
        <w:t>.</w:t>
      </w:r>
      <w:r w:rsidR="005D7314">
        <w:t xml:space="preserve">  Finding new targets can be difficult, as it requires understanding many specific details for each pathogen.  A systematic method of discovering new targets that does not require this specific understanding can reduce the cost and effort of finding these targets.</w:t>
      </w:r>
    </w:p>
    <w:p w14:paraId="20A745E2" w14:textId="3E8E94D1" w:rsidR="00D021BF" w:rsidRPr="005D7314" w:rsidRDefault="00D021BF" w:rsidP="00EB5DDE">
      <w:pPr>
        <w:spacing w:line="480" w:lineRule="auto"/>
      </w:pPr>
      <w:r>
        <w:t xml:space="preserve">This paper describes a method for </w:t>
      </w:r>
      <w:r w:rsidR="00535448">
        <w:rPr>
          <w:i/>
          <w:iCs/>
        </w:rPr>
        <w:t>Drug</w:t>
      </w:r>
      <w:r>
        <w:rPr>
          <w:i/>
          <w:iCs/>
        </w:rPr>
        <w:t xml:space="preserve"> Repurposing</w:t>
      </w:r>
      <w:r>
        <w:t xml:space="preserve"> and </w:t>
      </w:r>
      <w:r w:rsidR="00535448">
        <w:rPr>
          <w:i/>
          <w:iCs/>
        </w:rPr>
        <w:t>Target</w:t>
      </w:r>
      <w:r>
        <w:rPr>
          <w:i/>
          <w:iCs/>
        </w:rPr>
        <w:t xml:space="preserve"> Repurposing</w:t>
      </w:r>
      <w:r w:rsidR="005D7314">
        <w:t xml:space="preserve"> based on discovering similarities between existing targets and pathogen genomes.</w:t>
      </w:r>
    </w:p>
    <w:p w14:paraId="2E21CC9D" w14:textId="3749BEB8" w:rsidR="00EA43B9" w:rsidRDefault="00EA43B9" w:rsidP="00EB5DDE">
      <w:pPr>
        <w:spacing w:line="480" w:lineRule="auto"/>
      </w:pPr>
      <w:proofErr w:type="spellStart"/>
      <w:r>
        <w:t>ChEMBL</w:t>
      </w:r>
      <w:proofErr w:type="spellEnd"/>
      <w:r>
        <w:t xml:space="preserve"> provides a downloadable database that includes drug targets and drug information for those targets, as well as amino acid sequences of the protein targets</w:t>
      </w:r>
      <w:r w:rsidR="00684B58">
        <w:t>[</w:t>
      </w:r>
      <w:r w:rsidR="00D021BF">
        <w:rPr>
          <w:rStyle w:val="FootnoteReference"/>
        </w:rPr>
        <w:footnoteReference w:id="1"/>
      </w:r>
      <w:r w:rsidR="00684B58">
        <w:t>]</w:t>
      </w:r>
      <w:r>
        <w:t>.  Drug targets tend to be proteins that are important enough to the organism to which they belong that they tend to be conserved.   If we can find a protein sequence in a disease organism that is sufficiently similar to a know</w:t>
      </w:r>
      <w:r w:rsidR="006E01F0">
        <w:t>n</w:t>
      </w:r>
      <w:r>
        <w:t xml:space="preserve"> target, the protein may be a promising target in that organism, and drugs used against that target may be successful</w:t>
      </w:r>
      <w:r w:rsidR="00207EFF">
        <w:t>ly used in that organism</w:t>
      </w:r>
      <w:r>
        <w:t>.</w:t>
      </w:r>
    </w:p>
    <w:p w14:paraId="54B31FAD" w14:textId="568E55AE" w:rsidR="00F8549F" w:rsidRDefault="00F8549F" w:rsidP="00EB5DDE">
      <w:pPr>
        <w:spacing w:line="480" w:lineRule="auto"/>
      </w:pPr>
      <w:r>
        <w:t xml:space="preserve">The analysis pipeline uses </w:t>
      </w:r>
      <w:r w:rsidRPr="006D4E6C">
        <w:rPr>
          <w:b/>
          <w:bCs/>
        </w:rPr>
        <w:t>BLASTP</w:t>
      </w:r>
      <w:r w:rsidR="00684B58">
        <w:rPr>
          <w:b/>
          <w:bCs/>
        </w:rPr>
        <w:t>[</w:t>
      </w:r>
      <w:r w:rsidR="007325E3">
        <w:t xml:space="preserve"> </w:t>
      </w:r>
      <w:r w:rsidR="009060B2">
        <w:rPr>
          <w:rStyle w:val="FootnoteReference"/>
        </w:rPr>
        <w:footnoteReference w:id="2"/>
      </w:r>
      <w:r>
        <w:t xml:space="preserve"> </w:t>
      </w:r>
      <w:r w:rsidR="00684B58">
        <w:t>]</w:t>
      </w:r>
      <w:r>
        <w:t xml:space="preserve">or </w:t>
      </w:r>
      <w:proofErr w:type="spellStart"/>
      <w:r w:rsidR="006D4E6C">
        <w:rPr>
          <w:b/>
          <w:bCs/>
        </w:rPr>
        <w:t>jackhmmer</w:t>
      </w:r>
      <w:proofErr w:type="spellEnd"/>
      <w:r w:rsidR="00A24088">
        <w:t xml:space="preserve"> </w:t>
      </w:r>
      <w:r w:rsidR="00F42119">
        <w:fldChar w:fldCharType="begin"/>
      </w:r>
      <w:r w:rsidR="00F42119">
        <w:instrText xml:space="preserve"> ADDIN ZOTERO_ITEM CSL_CITATION {"citationID":"RXBzH18C","properties":{"formattedCitation":"[4]","plainCitation":"[4]","noteIndex":0},"citationItems":[{"id":12,"uris":["http://zotero.org/users/6358161/items/XPCZL726"],"uri":["http://zotero.org/users/6358161/items/XPCZL726"],"itemData":{"id":12,"type":"article-journal","abstract":"Abstract.  Summary: Sequence database searches are an essential part of molecular biology, providing information about the function and evolutionary history of","container-title":"Bioinformatics","DOI":"10.1093/bioinformatics/btt403","ISSN":"1367-4803","issue":"19","journalAbbreviation":"Bioinformatics","language":"en","page":"2487-2489","source":"academic.oup.com","title":"nhmmer: DNA homology search with profile HMMs","title-short":"nhmmer","volume":"29","author":[{"family":"Wheeler","given":"Travis J."},{"family":"Eddy","given":"Sean R."}],"issued":{"date-parts":[["2013",10,1]]}}}],"schema":"https://github.com/citation-style-language/schema/raw/master/csl-citation.json"} </w:instrText>
      </w:r>
      <w:r w:rsidR="00F42119">
        <w:fldChar w:fldCharType="separate"/>
      </w:r>
      <w:r w:rsidR="00F42119" w:rsidRPr="00F42119">
        <w:rPr>
          <w:rFonts w:ascii="Calibri" w:hAnsi="Calibri" w:cs="Calibri"/>
        </w:rPr>
        <w:t>[4]</w:t>
      </w:r>
      <w:r w:rsidR="00F42119">
        <w:fldChar w:fldCharType="end"/>
      </w:r>
      <w:r>
        <w:t xml:space="preserve"> to produce similarity reports, parse the results, and upload to supplementary tables in the PostgreSQL database.</w:t>
      </w:r>
    </w:p>
    <w:p w14:paraId="108B0847" w14:textId="15DCBAE5" w:rsidR="00207EFF" w:rsidRDefault="00207EFF" w:rsidP="00EB5DDE">
      <w:pPr>
        <w:spacing w:line="480" w:lineRule="auto"/>
      </w:pPr>
      <w:r>
        <w:t xml:space="preserve">This analysis pipeline was first applied to the genome of </w:t>
      </w:r>
      <w:r>
        <w:rPr>
          <w:i/>
          <w:iCs/>
        </w:rPr>
        <w:t>Plasmodium falciparum</w:t>
      </w:r>
      <w:r>
        <w:t xml:space="preserve"> using both BLASTP and HMMER to generate similarity statistics</w:t>
      </w:r>
      <w:r w:rsidR="00836F88">
        <w:t>, and custom scripts included in the Appendix</w:t>
      </w:r>
      <w:r>
        <w:t xml:space="preserve">.  The scores </w:t>
      </w:r>
      <w:r>
        <w:lastRenderedPageBreak/>
        <w:t>returned from these two different programs were compared to evaluate which could provide better discrimination criteria of useful targets and drugs.</w:t>
      </w:r>
      <w:r w:rsidR="006D4E6C">
        <w:t xml:space="preserve">  </w:t>
      </w:r>
    </w:p>
    <w:p w14:paraId="4FFA9BFD" w14:textId="44D96599" w:rsidR="006D4E6C" w:rsidRPr="006D4E6C" w:rsidRDefault="006D4E6C" w:rsidP="00EB5DDE">
      <w:pPr>
        <w:spacing w:line="480" w:lineRule="auto"/>
      </w:pPr>
      <w:r>
        <w:rPr>
          <w:i/>
          <w:iCs/>
        </w:rPr>
        <w:t>Plasmodium falciparum</w:t>
      </w:r>
      <w:r>
        <w:t xml:space="preserve"> was chosen for this evaluation because it is the most significant of these neglected diseases.  </w:t>
      </w:r>
      <w:r w:rsidR="008C0C84">
        <w:t>In 2018, there were over 228 million cases of malaria worldwide, causing over 408 thousand deaths.</w:t>
      </w:r>
      <w:r w:rsidR="00F42119">
        <w:fldChar w:fldCharType="begin"/>
      </w:r>
      <w:r w:rsidR="00F42119">
        <w:instrText xml:space="preserve"> ADDIN ZOTERO_ITEM CSL_CITATION {"citationID":"IsQ8ov8x","properties":{"formattedCitation":"[5]","plainCitation":"[5]","noteIndex":0},"citationItems":[{"id":14,"uris":["http://zotero.org/users/6358161/items/N9P2IBDK"],"uri":["http://zotero.org/users/6358161/items/N9P2IBDK"],"itemData":{"id":14,"type":"webpage","abstract":"This year’s report at a glance","language":"en","title":"World malaria report 2019","URL":"https://www.who.int/news-room/feature-stories/detail/world-malaria-report-2019","accessed":{"date-parts":[["2020",2,12]]}}}],"schema":"https://github.com/citation-style-language/schema/raw/master/csl-citation.json"} </w:instrText>
      </w:r>
      <w:r w:rsidR="00F42119">
        <w:fldChar w:fldCharType="separate"/>
      </w:r>
      <w:r w:rsidR="00F42119" w:rsidRPr="00F42119">
        <w:rPr>
          <w:rFonts w:ascii="Calibri" w:hAnsi="Calibri" w:cs="Calibri"/>
        </w:rPr>
        <w:t>[5]</w:t>
      </w:r>
      <w:r w:rsidR="00F42119">
        <w:fldChar w:fldCharType="end"/>
      </w:r>
      <w:r w:rsidR="008C0C84">
        <w:t xml:space="preserve">   Emerging drug resistance to existing drugs such as </w:t>
      </w:r>
      <w:proofErr w:type="spellStart"/>
      <w:r w:rsidR="008C0C84">
        <w:t>choloroquin</w:t>
      </w:r>
      <w:proofErr w:type="spellEnd"/>
      <w:r w:rsidR="008C0C84">
        <w:t xml:space="preserve"> and </w:t>
      </w:r>
      <w:proofErr w:type="spellStart"/>
      <w:r w:rsidR="008C0C84">
        <w:t>sulfadoxine</w:t>
      </w:r>
      <w:proofErr w:type="spellEnd"/>
      <w:r w:rsidR="008C0C84">
        <w:t>-pyrimethamine, as well as quinine increase demand for new drugs that are more effective.</w:t>
      </w:r>
      <w:r w:rsidR="00F42119">
        <w:fldChar w:fldCharType="begin"/>
      </w:r>
      <w:r w:rsidR="00F42119">
        <w:instrText xml:space="preserve"> ADDIN ZOTERO_ITEM CSL_CITATION {"citationID":"BgLn0sAP","properties":{"formattedCitation":"[6]","plainCitation":"[6]","noteIndex":0},"citationItems":[{"id":15,"uris":["http://zotero.org/users/6358161/items/H6GVZWQS"],"uri":["http://zotero.org/users/6358161/items/H6GVZWQS"],"itemData":{"id":15,"type":"article-journal","abstract":"The increasing prevalence of multi-resistant Plasmodium falciparum malaria worldwide is a serious public health threat to the global control of malaria, especially in poor countries like Pakistan. In many countries choloroquine-resistance is a huge problem, accounting for more than 90% of malaria cases. In Pakistan, resistance to choloroquin is on the rise and reported in up to 16- 62% of Plasmodium falciparum. four to 25% of Plasmodium falciparum also reported to be resistant to sulfadoxine-pyrimethamine and several cases of delayed parasite clearance have been observed in patients with Plasmodium falciparum malaria treated with quinine. In this article we have introduced the concept of artemisinin- based combination therapy (ACT) and emphasize the use of empiric combination therapy for all patients with Plasmodium falciparum malaria to prevent development of drug resistance and to obtain additive and synergistic killing of parasite.","container-title":"Journal of the College of Physicians and Surgeons--Pakistan: JCPSP","DOI":"05.2004/JCPSP.319324","ISSN":"1022-386X","issue":"5","journalAbbreviation":"J Coll Physicians Surg Pak","language":"eng","note":"PMID: 15225468","page":"319-324","source":"PubMed","title":"Emerging drug--resistance and guidelines for treatment of malaria","volume":"14","author":[{"family":"Khan","given":"M. Aslam"},{"family":"Smego","given":"Raymond A."},{"family":"Razi","given":"Syed Tabish"},{"family":"Beg","given":"M. Asim"}],"issued":{"date-parts":[["2004",5]]}}}],"schema":"https://github.com/citation-style-language/schema/raw/master/csl-citation.json"} </w:instrText>
      </w:r>
      <w:r w:rsidR="00F42119">
        <w:fldChar w:fldCharType="separate"/>
      </w:r>
      <w:r w:rsidR="00F42119" w:rsidRPr="00F42119">
        <w:rPr>
          <w:rFonts w:ascii="Calibri" w:hAnsi="Calibri" w:cs="Calibri"/>
        </w:rPr>
        <w:t>[6]</w:t>
      </w:r>
      <w:r w:rsidR="00F42119">
        <w:fldChar w:fldCharType="end"/>
      </w:r>
      <w:r w:rsidR="008C0C84">
        <w:t>,</w:t>
      </w:r>
      <w:r w:rsidR="008C0C84">
        <w:rPr>
          <w:rStyle w:val="FootnoteReference"/>
        </w:rPr>
        <w:footnoteReference w:id="3"/>
      </w:r>
    </w:p>
    <w:p w14:paraId="344E4313" w14:textId="5C3E947A" w:rsidR="00CB0620" w:rsidRDefault="00F8549F" w:rsidP="00EB5DDE">
      <w:pPr>
        <w:spacing w:line="480" w:lineRule="auto"/>
      </w:pPr>
      <w:r>
        <w:t>Database queries</w:t>
      </w:r>
      <w:r w:rsidR="00CB0620">
        <w:t xml:space="preserve"> identify promising targets and drugs</w:t>
      </w:r>
      <w:r>
        <w:t xml:space="preserve"> according to criteria developed and implemented in R</w:t>
      </w:r>
      <w:r w:rsidR="00CB0620">
        <w:t>.</w:t>
      </w:r>
    </w:p>
    <w:p w14:paraId="12CD8884" w14:textId="792C4BAA" w:rsidR="001E123E" w:rsidRDefault="00CB0620" w:rsidP="00EB5DDE">
      <w:pPr>
        <w:spacing w:line="480" w:lineRule="auto"/>
      </w:pPr>
      <w:r>
        <w:t xml:space="preserve">In addition to </w:t>
      </w:r>
      <w:r w:rsidR="002874B4">
        <w:rPr>
          <w:i/>
          <w:iCs/>
        </w:rPr>
        <w:t>P</w:t>
      </w:r>
      <w:r w:rsidR="001E123E">
        <w:rPr>
          <w:i/>
          <w:iCs/>
        </w:rPr>
        <w:t>. falciparum</w:t>
      </w:r>
      <w:r w:rsidR="001E123E">
        <w:t>, we processed the following additional pathogens using [</w:t>
      </w:r>
      <w:r w:rsidR="001E123E">
        <w:rPr>
          <w:i/>
          <w:iCs/>
        </w:rPr>
        <w:t>preferred method]</w:t>
      </w:r>
      <w:r w:rsidR="001E123E">
        <w:t>:</w:t>
      </w:r>
    </w:p>
    <w:p w14:paraId="69A88833" w14:textId="4CF34C11" w:rsidR="001E123E" w:rsidRDefault="001E123E" w:rsidP="00EB5DDE">
      <w:pPr>
        <w:spacing w:line="480" w:lineRule="auto"/>
      </w:pPr>
      <w:r>
        <w:t>[</w:t>
      </w:r>
      <w:r>
        <w:rPr>
          <w:i/>
          <w:iCs/>
        </w:rPr>
        <w:t>pathogen list</w:t>
      </w:r>
      <w:r w:rsidR="00F8549F">
        <w:rPr>
          <w:i/>
          <w:iCs/>
        </w:rPr>
        <w:t>, see abstract</w:t>
      </w:r>
      <w:r>
        <w:rPr>
          <w:i/>
          <w:iCs/>
        </w:rPr>
        <w:t>].</w:t>
      </w:r>
      <w:r w:rsidR="00494017">
        <w:rPr>
          <w:i/>
          <w:iCs/>
        </w:rPr>
        <w:t xml:space="preserve">  </w:t>
      </w:r>
      <w:r w:rsidR="00494017">
        <w:t>The statistics were loaded into supplementary tables in the PostgreSQL database.</w:t>
      </w:r>
    </w:p>
    <w:p w14:paraId="6E945495" w14:textId="63BE629E" w:rsidR="00494017" w:rsidRPr="00494017" w:rsidRDefault="00494017" w:rsidP="00EB5DDE">
      <w:pPr>
        <w:spacing w:line="480" w:lineRule="auto"/>
        <w:rPr>
          <w:b/>
          <w:bCs/>
          <w:sz w:val="23"/>
          <w:szCs w:val="23"/>
        </w:rPr>
      </w:pPr>
      <w:r>
        <w:t>Queries using the existing ChEMBL</w:t>
      </w:r>
      <w:r w:rsidR="00573A8F">
        <w:t>_25</w:t>
      </w:r>
      <w:r>
        <w:t xml:space="preserve"> database, in combination with these similarity statistics were used to identify </w:t>
      </w:r>
      <w:r w:rsidR="00207EFF">
        <w:t xml:space="preserve">candidate </w:t>
      </w:r>
      <w:r>
        <w:t>targets and drugs for each of these pathogens.</w:t>
      </w:r>
    </w:p>
    <w:p w14:paraId="59F71A2B" w14:textId="5C47B98F" w:rsidR="00AD20D2" w:rsidRDefault="00AD20D2">
      <w:pPr>
        <w:rPr>
          <w:sz w:val="23"/>
          <w:szCs w:val="23"/>
        </w:rPr>
      </w:pPr>
      <w:r>
        <w:rPr>
          <w:sz w:val="23"/>
          <w:szCs w:val="23"/>
        </w:rPr>
        <w:br w:type="page"/>
      </w:r>
    </w:p>
    <w:p w14:paraId="47F36CF5" w14:textId="61B0A943" w:rsidR="00AD20D2" w:rsidRDefault="00AD20D2" w:rsidP="00AD20D2">
      <w:pPr>
        <w:pStyle w:val="Heading1"/>
      </w:pPr>
      <w:r>
        <w:lastRenderedPageBreak/>
        <w:fldChar w:fldCharType="begin"/>
      </w:r>
      <w:r>
        <w:instrText xml:space="preserve"> autonumlgl </w:instrText>
      </w:r>
      <w:r>
        <w:fldChar w:fldCharType="end"/>
      </w:r>
      <w:r>
        <w:t xml:space="preserve"> </w:t>
      </w:r>
      <w:r w:rsidR="000F556D">
        <w:t xml:space="preserve">Materials and </w:t>
      </w:r>
      <w:r>
        <w:t>Methods</w:t>
      </w:r>
    </w:p>
    <w:p w14:paraId="418FDDED" w14:textId="6F7729C1" w:rsidR="0066354D" w:rsidRDefault="00BC34EE" w:rsidP="0066354D">
      <w:pPr>
        <w:keepNext/>
      </w:pPr>
      <w:r>
        <w:rPr>
          <w:noProof/>
        </w:rPr>
        <w:drawing>
          <wp:inline distT="0" distB="0" distL="0" distR="0" wp14:anchorId="5645C675" wp14:editId="5BEEB3DE">
            <wp:extent cx="5943600" cy="4562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562475"/>
                    </a:xfrm>
                    <a:prstGeom prst="rect">
                      <a:avLst/>
                    </a:prstGeom>
                    <a:noFill/>
                    <a:ln>
                      <a:noFill/>
                    </a:ln>
                  </pic:spPr>
                </pic:pic>
              </a:graphicData>
            </a:graphic>
          </wp:inline>
        </w:drawing>
      </w:r>
    </w:p>
    <w:p w14:paraId="515A552B" w14:textId="6491B22E" w:rsidR="0066354D" w:rsidRDefault="0066354D" w:rsidP="0066354D">
      <w:pPr>
        <w:pStyle w:val="Caption"/>
      </w:pPr>
      <w:r>
        <w:t xml:space="preserve">Figure </w:t>
      </w:r>
      <w:fldSimple w:instr=" SEQ Figure \* ARABIC ">
        <w:r w:rsidR="00793F15">
          <w:rPr>
            <w:noProof/>
          </w:rPr>
          <w:t>1</w:t>
        </w:r>
      </w:fldSimple>
      <w:r>
        <w:t>: Processing overview</w:t>
      </w:r>
    </w:p>
    <w:p w14:paraId="79D4A9C4" w14:textId="6C78C0FB" w:rsidR="0066354D" w:rsidRDefault="0066354D" w:rsidP="0066354D">
      <w:proofErr w:type="spellStart"/>
      <w:r>
        <w:t>PlasmoDB</w:t>
      </w:r>
      <w:proofErr w:type="spellEnd"/>
      <w:r>
        <w:t xml:space="preserve"> and Chembl provide the data that are analyzed in this process flow.</w:t>
      </w:r>
    </w:p>
    <w:p w14:paraId="6F90421C" w14:textId="77777777" w:rsidR="0066354D" w:rsidRPr="0066354D" w:rsidRDefault="0066354D" w:rsidP="0066354D"/>
    <w:p w14:paraId="364D7663" w14:textId="11BA1AB1" w:rsidR="002A7B38" w:rsidRDefault="002A7B38" w:rsidP="008E05BC">
      <w:pPr>
        <w:spacing w:line="480" w:lineRule="auto"/>
        <w:rPr>
          <w:rFonts w:ascii="Lucida Console" w:hAnsi="Lucida Console" w:cs="Lucida Console"/>
          <w:sz w:val="18"/>
          <w:szCs w:val="18"/>
        </w:rPr>
      </w:pPr>
      <w:r>
        <w:t xml:space="preserve">Amino acid sequences of </w:t>
      </w:r>
      <w:r w:rsidR="009E2A3B">
        <w:t xml:space="preserve">putative </w:t>
      </w:r>
      <w:r w:rsidR="00D466A1" w:rsidRPr="00D466A1">
        <w:rPr>
          <w:i/>
          <w:iCs/>
        </w:rPr>
        <w:t>Open Reading Frames</w:t>
      </w:r>
      <w:r>
        <w:t xml:space="preserve"> (ORFs) for </w:t>
      </w:r>
      <w:r>
        <w:rPr>
          <w:i/>
          <w:iCs/>
        </w:rPr>
        <w:t>Plasmodium falciparum 3D7</w:t>
      </w:r>
      <w:r>
        <w:t xml:space="preserve"> were downloaded from </w:t>
      </w:r>
      <w:r>
        <w:rPr>
          <w:i/>
          <w:iCs/>
        </w:rPr>
        <w:t xml:space="preserve">PlasmoDB.org </w:t>
      </w:r>
      <w:r w:rsidRPr="009E2A3B">
        <w:t>as file</w:t>
      </w:r>
      <w:r>
        <w:rPr>
          <w:i/>
          <w:iCs/>
        </w:rPr>
        <w:t xml:space="preserve"> </w:t>
      </w:r>
      <w:r w:rsidR="009E2A3B">
        <w:rPr>
          <w:i/>
          <w:iCs/>
        </w:rPr>
        <w:t xml:space="preserve"> </w:t>
      </w:r>
      <w:r w:rsidR="00A95282" w:rsidRPr="00A95282">
        <w:rPr>
          <w:rFonts w:ascii="Lucida Console" w:hAnsi="Lucida Console" w:cs="Lucida Console"/>
          <w:b/>
          <w:bCs/>
          <w:sz w:val="18"/>
          <w:szCs w:val="18"/>
        </w:rPr>
        <w:t>PlasmoDB-46_Pfalciparum3D7_ORFs_AA.fasta</w:t>
      </w:r>
      <w:r w:rsidR="00A95282">
        <w:rPr>
          <w:rFonts w:ascii="Lucida Console" w:hAnsi="Lucida Console" w:cs="Lucida Console"/>
          <w:sz w:val="18"/>
          <w:szCs w:val="18"/>
        </w:rPr>
        <w:t>.</w:t>
      </w:r>
      <w:r w:rsidR="00F42119">
        <w:rPr>
          <w:rFonts w:ascii="Lucida Console" w:hAnsi="Lucida Console" w:cs="Lucida Console"/>
          <w:sz w:val="18"/>
          <w:szCs w:val="18"/>
        </w:rPr>
        <w:fldChar w:fldCharType="begin"/>
      </w:r>
      <w:r w:rsidR="00F42119">
        <w:rPr>
          <w:rFonts w:ascii="Lucida Console" w:hAnsi="Lucida Console" w:cs="Lucida Console"/>
          <w:sz w:val="18"/>
          <w:szCs w:val="18"/>
        </w:rPr>
        <w:instrText xml:space="preserve"> ADDIN ZOTERO_ITEM CSL_CITATION {"citationID":"yLEQ3XN1","properties":{"formattedCitation":"[8]","plainCitation":"[8]","noteIndex":0},"citationItems":[{"id":19,"uris":["http://zotero.org/users/6358161/items/8G4C7GPK"],"uri":["http://zotero.org/users/6358161/items/8G4C7GPK"],"itemData":{"id":19,"type":"article-journal","abstract":"PlasmoDB (http://PlasmoDB.org) is a functional genomic database for Plasmodium spp. that provides a resource for data analysis and visualization in a gene-by-gene or genome-wide scale. PlasmoDB belongs to a family of genomic resources that are housed under the EuPathDB (http://EuPathDB.org) Bioinformatics Resource Center (BRC) umbrella. The latest release, PlasmoDB 5.5, contains numerous new data types from several broad categories--annotated genomes, evidence of transcription, proteomics evidence, protein function evidence, population biology and evolution. Data in PlasmoDB can be queried by selecting the data of interest from a query grid or drop down menus. Various results can then be combined with each other on the query history page. Search results can be downloaded with associated functional data and registered users can store their query history for future retrieval or analysis.","container-title":"Nucleic Acids Research","DOI":"10.1093/nar/gkn814","ISSN":"1362-4962","issue":"Database issue","journalAbbreviation":"Nucleic Acids Res.","language":"eng","note":"PMID: 18957442\nPMCID: PMC2686598","page":"D539-543","source":"PubMed","title":"PlasmoDB: a functional genomic database for malaria parasites","title-short":"PlasmoDB","volume":"37","author":[{"family":"Aurrecoechea","given":"Cristina"},{"family":"Brestelli","given":"John"},{"family":"Brunk","given":"Brian P."},{"family":"Dommer","given":"Jennifer"},{"family":"Fischer","given":"Steve"},{"family":"Gajria","given":"Bindu"},{"family":"Gao","given":"Xin"},{"family":"Gingle","given":"Alan"},{"family":"Grant","given":"Greg"},{"family":"Harb","given":"Omar S."},{"family":"Heiges","given":"Mark"},{"family":"Innamorato","given":"Frank"},{"family":"Iodice","given":"John"},{"family":"Kissinger","given":"Jessica C."},{"family":"Kraemer","given":"Eileen"},{"family":"Li","given":"Wei"},{"family":"Miller","given":"John A."},{"family":"Nayak","given":"Vishal"},{"family":"Pennington","given":"Cary"},{"family":"Pinney","given":"Deborah F."},{"family":"Roos","given":"David S."},{"family":"Ross","given":"Chris"},{"family":"Stoeckert","given":"Christian J."},{"family":"Treatman","given":"Charles"},{"family":"Wang","given":"Haiming"}],"issued":{"date-parts":[["2009",1]]}}}],"schema":"https://github.com/citation-style-language/schema/raw/master/csl-citation.json"} </w:instrText>
      </w:r>
      <w:r w:rsidR="00F42119">
        <w:rPr>
          <w:rFonts w:ascii="Lucida Console" w:hAnsi="Lucida Console" w:cs="Lucida Console"/>
          <w:sz w:val="18"/>
          <w:szCs w:val="18"/>
        </w:rPr>
        <w:fldChar w:fldCharType="separate"/>
      </w:r>
      <w:r w:rsidR="00F42119" w:rsidRPr="00F42119">
        <w:rPr>
          <w:rFonts w:ascii="Lucida Console" w:hAnsi="Lucida Console"/>
          <w:sz w:val="18"/>
        </w:rPr>
        <w:t>[8]</w:t>
      </w:r>
      <w:r w:rsidR="00F42119">
        <w:rPr>
          <w:rFonts w:ascii="Lucida Console" w:hAnsi="Lucida Console" w:cs="Lucida Console"/>
          <w:sz w:val="18"/>
          <w:szCs w:val="18"/>
        </w:rPr>
        <w:fldChar w:fldCharType="end"/>
      </w:r>
      <w:r w:rsidR="001C6E26">
        <w:rPr>
          <w:rFonts w:ascii="Lucida Console" w:hAnsi="Lucida Console" w:cs="Lucida Console"/>
          <w:sz w:val="18"/>
          <w:szCs w:val="18"/>
        </w:rPr>
        <w:t>,</w:t>
      </w:r>
      <w:r w:rsidR="00F42119">
        <w:fldChar w:fldCharType="begin"/>
      </w:r>
      <w:r w:rsidR="00F42119">
        <w:instrText xml:space="preserve"> ADDIN ZOTERO_ITEM CSL_CITATION {"citationID":"SUIQXonC","properties":{"formattedCitation":"[9]","plainCitation":"[9]","noteIndex":0},"citationItems":[{"id":18,"uris":["http://zotero.org/users/6358161/items/YEU465BI"],"uri":["http://zotero.org/users/6358161/items/YEU465BI"],"itemData":{"id":18,"type":"webpage","title":"PlasmoDB Download Files","URL":"https://plasmodb.org/common/downloads/Current_Release/Pfalciparum3D7/fasta/data/","accessed":{"date-parts":[["2020",2,12]]}}}],"schema":"https://github.com/citation-style-language/schema/raw/master/csl-citation.json"} </w:instrText>
      </w:r>
      <w:r w:rsidR="00F42119">
        <w:fldChar w:fldCharType="separate"/>
      </w:r>
      <w:r w:rsidR="00F42119" w:rsidRPr="00F42119">
        <w:rPr>
          <w:rFonts w:ascii="Calibri" w:hAnsi="Calibri" w:cs="Calibri"/>
        </w:rPr>
        <w:t>[9]</w:t>
      </w:r>
      <w:r w:rsidR="00F42119">
        <w:fldChar w:fldCharType="end"/>
      </w:r>
    </w:p>
    <w:p w14:paraId="399A86B9" w14:textId="7B97FE23" w:rsidR="007F1137" w:rsidRPr="00684B58" w:rsidRDefault="007F1137" w:rsidP="008E05BC">
      <w:pPr>
        <w:spacing w:line="480" w:lineRule="auto"/>
        <w:rPr>
          <w:rFonts w:cstheme="minorHAnsi"/>
        </w:rPr>
      </w:pPr>
      <w:r w:rsidRPr="00684B58">
        <w:rPr>
          <w:rFonts w:cstheme="minorHAnsi"/>
        </w:rPr>
        <w:t>The FASTA formatted dataset consists of all ORFs in a single file.  Each ORF consists of a header line followed by a number of lines containing multiple characters of single letter codes representing an amino acid.</w:t>
      </w:r>
    </w:p>
    <w:p w14:paraId="10FD8E83" w14:textId="57641AED" w:rsidR="007F1137" w:rsidRDefault="00EB1B9B" w:rsidP="008E05BC">
      <w:pPr>
        <w:spacing w:line="480" w:lineRule="auto"/>
        <w:rPr>
          <w:rFonts w:ascii="Lucida Console" w:hAnsi="Lucida Console" w:cs="Lucida Console"/>
          <w:sz w:val="18"/>
          <w:szCs w:val="18"/>
        </w:rPr>
      </w:pPr>
      <w:r w:rsidRPr="00684B58">
        <w:rPr>
          <w:rFonts w:cstheme="minorHAnsi"/>
        </w:rPr>
        <w:lastRenderedPageBreak/>
        <w:t>Header lines are formatted according to two different patterns. The first pattern encodes the ORF id that is comprised of the organism code, chromosome, and identifier. The second pattern contains a type identifier that identifies the record as belonging to the mitochondrion, and contains a unique identifier for the ORF id. A script fans out the ORF records into individual files in a directory structure having a separate subdirectory structure for each chromosome.</w:t>
      </w:r>
      <w:r>
        <w:rPr>
          <w:rFonts w:ascii="Lucida Console" w:hAnsi="Lucida Console" w:cs="Lucida Console"/>
          <w:sz w:val="18"/>
          <w:szCs w:val="18"/>
        </w:rPr>
        <w:t xml:space="preserve"> (See script </w:t>
      </w:r>
      <w:r>
        <w:rPr>
          <w:rFonts w:ascii="Lucida Console" w:hAnsi="Lucida Console" w:cs="Lucida Console"/>
          <w:sz w:val="18"/>
          <w:szCs w:val="18"/>
        </w:rPr>
        <w:fldChar w:fldCharType="begin"/>
      </w:r>
      <w:r>
        <w:rPr>
          <w:rFonts w:ascii="Lucida Console" w:hAnsi="Lucida Console" w:cs="Lucida Console"/>
          <w:sz w:val="18"/>
          <w:szCs w:val="18"/>
        </w:rPr>
        <w:instrText xml:space="preserve"> REF _Ref32337547 </w:instrText>
      </w:r>
      <w:r>
        <w:rPr>
          <w:rFonts w:ascii="Lucida Console" w:hAnsi="Lucida Console" w:cs="Lucida Console"/>
          <w:sz w:val="18"/>
          <w:szCs w:val="18"/>
        </w:rPr>
        <w:fldChar w:fldCharType="separate"/>
      </w:r>
      <w:r>
        <w:t xml:space="preserve">7.2.1. </w:t>
      </w:r>
      <w:proofErr w:type="spellStart"/>
      <w:r>
        <w:t>fan_out_fasta.R</w:t>
      </w:r>
      <w:proofErr w:type="spellEnd"/>
      <w:r>
        <w:rPr>
          <w:rFonts w:ascii="Lucida Console" w:hAnsi="Lucida Console" w:cs="Lucida Console"/>
          <w:sz w:val="18"/>
          <w:szCs w:val="18"/>
        </w:rPr>
        <w:fldChar w:fldCharType="end"/>
      </w:r>
      <w:r>
        <w:rPr>
          <w:rFonts w:ascii="Lucida Console" w:hAnsi="Lucida Console" w:cs="Lucida Console"/>
          <w:sz w:val="18"/>
          <w:szCs w:val="18"/>
        </w:rPr>
        <w:t xml:space="preserve"> ).</w:t>
      </w:r>
    </w:p>
    <w:p w14:paraId="6B5631F3" w14:textId="36C86680" w:rsidR="004B3448" w:rsidRDefault="00E97D5F" w:rsidP="004B3448">
      <w:pPr>
        <w:keepNext/>
      </w:pPr>
      <w:r>
        <w:rPr>
          <w:noProof/>
        </w:rPr>
        <w:drawing>
          <wp:inline distT="0" distB="0" distL="0" distR="0" wp14:anchorId="2390809F" wp14:editId="72580BC5">
            <wp:extent cx="5934075" cy="2095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2095500"/>
                    </a:xfrm>
                    <a:prstGeom prst="rect">
                      <a:avLst/>
                    </a:prstGeom>
                    <a:noFill/>
                    <a:ln>
                      <a:noFill/>
                    </a:ln>
                  </pic:spPr>
                </pic:pic>
              </a:graphicData>
            </a:graphic>
          </wp:inline>
        </w:drawing>
      </w:r>
    </w:p>
    <w:p w14:paraId="3669D316" w14:textId="26E6F9B6" w:rsidR="00383494" w:rsidRDefault="004B3448" w:rsidP="004B3448">
      <w:pPr>
        <w:pStyle w:val="Caption"/>
        <w:rPr>
          <w:noProof/>
        </w:rPr>
      </w:pPr>
      <w:r>
        <w:t xml:space="preserve">Figure </w:t>
      </w:r>
      <w:fldSimple w:instr=" SEQ Figure \* ARABIC ">
        <w:r w:rsidR="00793F15">
          <w:rPr>
            <w:noProof/>
          </w:rPr>
          <w:t>2</w:t>
        </w:r>
      </w:fldSimple>
      <w:r>
        <w:rPr>
          <w:noProof/>
        </w:rPr>
        <w:t xml:space="preserve">: </w:t>
      </w:r>
      <w:r w:rsidR="008E05BC">
        <w:rPr>
          <w:noProof/>
        </w:rPr>
        <w:t>ORF</w:t>
      </w:r>
      <w:r>
        <w:rPr>
          <w:noProof/>
        </w:rPr>
        <w:t xml:space="preserve"> header structure determines fan out destination</w:t>
      </w:r>
    </w:p>
    <w:p w14:paraId="1C60E12B" w14:textId="05637E24" w:rsidR="00050091" w:rsidRDefault="00050091" w:rsidP="00050091"/>
    <w:p w14:paraId="31DFD293" w14:textId="3508EB5E" w:rsidR="00050091" w:rsidRPr="001133A1" w:rsidRDefault="00050091" w:rsidP="007F5AA4">
      <w:pPr>
        <w:spacing w:line="480" w:lineRule="auto"/>
      </w:pPr>
      <w:r>
        <w:t>The set of target sequences</w:t>
      </w:r>
      <w:r w:rsidR="00944205">
        <w:t xml:space="preserve"> comes</w:t>
      </w:r>
      <w:r>
        <w:t xml:space="preserve"> from the ChEMBL_25 PostgreSQL database</w:t>
      </w:r>
      <w:r w:rsidR="001133A1">
        <w:t xml:space="preserve"> and downloaded by a </w:t>
      </w:r>
      <w:r w:rsidR="001133A1">
        <w:rPr>
          <w:i/>
          <w:iCs/>
        </w:rPr>
        <w:t>psql</w:t>
      </w:r>
      <w:r w:rsidR="001133A1">
        <w:t xml:space="preserve"> script</w:t>
      </w:r>
      <w:r>
        <w:t xml:space="preserve"> (See  </w:t>
      </w:r>
      <w:r>
        <w:fldChar w:fldCharType="begin"/>
      </w:r>
      <w:r>
        <w:instrText xml:space="preserve"> REF _Ref32523939 \h </w:instrText>
      </w:r>
      <w:r>
        <w:fldChar w:fldCharType="separate"/>
      </w:r>
      <w:r>
        <w:t>7.1.1. chembl_25_targets.sql</w:t>
      </w:r>
      <w:r>
        <w:fldChar w:fldCharType="end"/>
      </w:r>
      <w:r>
        <w:t>)</w:t>
      </w:r>
      <w:r w:rsidR="001133A1">
        <w:t xml:space="preserve"> as file </w:t>
      </w:r>
      <w:r w:rsidR="001005D7" w:rsidRPr="001005D7">
        <w:rPr>
          <w:b/>
          <w:bCs/>
        </w:rPr>
        <w:t>chembl_targets.txt</w:t>
      </w:r>
      <w:r w:rsidR="001133A1">
        <w:t>.</w:t>
      </w:r>
    </w:p>
    <w:p w14:paraId="155B45B6" w14:textId="3AF47899" w:rsidR="00050091" w:rsidRDefault="00050091" w:rsidP="007F5AA4">
      <w:pPr>
        <w:spacing w:line="480" w:lineRule="auto"/>
      </w:pPr>
      <w:r>
        <w:t>These targets are converted by a Perl script</w:t>
      </w:r>
      <w:r w:rsidR="001133A1">
        <w:t xml:space="preserve"> (See </w:t>
      </w:r>
      <w:r w:rsidR="001133A1">
        <w:fldChar w:fldCharType="begin"/>
      </w:r>
      <w:r w:rsidR="001133A1">
        <w:instrText xml:space="preserve"> REF _Ref32524056 \h </w:instrText>
      </w:r>
      <w:r w:rsidR="001133A1">
        <w:fldChar w:fldCharType="separate"/>
      </w:r>
      <w:r w:rsidR="001133A1">
        <w:t>7.1.2. split_to_fasta.pl</w:t>
      </w:r>
      <w:r w:rsidR="001133A1">
        <w:fldChar w:fldCharType="end"/>
      </w:r>
      <w:r w:rsidR="001133A1">
        <w:t xml:space="preserve">) </w:t>
      </w:r>
      <w:r>
        <w:t xml:space="preserve"> to FASTA formatted sequences (See </w:t>
      </w:r>
      <w:r>
        <w:fldChar w:fldCharType="begin"/>
      </w:r>
      <w:r>
        <w:instrText xml:space="preserve"> REF _Ref32524056 \h </w:instrText>
      </w:r>
      <w:r>
        <w:fldChar w:fldCharType="separate"/>
      </w:r>
      <w:r>
        <w:t>7.1.2. split_to_fasta.pl</w:t>
      </w:r>
      <w:r>
        <w:fldChar w:fldCharType="end"/>
      </w:r>
      <w:r>
        <w:t>)</w:t>
      </w:r>
      <w:r w:rsidR="001133A1">
        <w:t xml:space="preserve"> </w:t>
      </w:r>
      <w:r w:rsidR="001005D7">
        <w:t xml:space="preserve"> creating file </w:t>
      </w:r>
      <w:proofErr w:type="spellStart"/>
      <w:r w:rsidR="001005D7" w:rsidRPr="001005D7">
        <w:rPr>
          <w:b/>
          <w:bCs/>
        </w:rPr>
        <w:t>component_sequences.fa</w:t>
      </w:r>
      <w:proofErr w:type="spellEnd"/>
      <w:r w:rsidR="001005D7">
        <w:t>.</w:t>
      </w:r>
    </w:p>
    <w:p w14:paraId="4FC34E09" w14:textId="6BBD44F0" w:rsidR="003D07F4" w:rsidRPr="001005D7" w:rsidRDefault="003D07F4" w:rsidP="007F5AA4">
      <w:pPr>
        <w:pStyle w:val="Heading2"/>
        <w:spacing w:line="480" w:lineRule="auto"/>
      </w:pPr>
      <w:r>
        <w:fldChar w:fldCharType="begin"/>
      </w:r>
      <w:r>
        <w:instrText xml:space="preserve"> autonumlgl </w:instrText>
      </w:r>
      <w:r>
        <w:fldChar w:fldCharType="end"/>
      </w:r>
      <w:r>
        <w:t xml:space="preserve"> Gathering BLASTP statistics</w:t>
      </w:r>
    </w:p>
    <w:p w14:paraId="54EADD34" w14:textId="03D5463B" w:rsidR="00050091" w:rsidRDefault="00050091" w:rsidP="007F5AA4">
      <w:pPr>
        <w:spacing w:line="480" w:lineRule="auto"/>
      </w:pPr>
      <w:r>
        <w:t xml:space="preserve">The </w:t>
      </w:r>
      <w:r>
        <w:rPr>
          <w:b/>
          <w:bCs/>
        </w:rPr>
        <w:t>makeblastdb</w:t>
      </w:r>
      <w:r>
        <w:t xml:space="preserve"> utility converts the FASTA formatted file of targets to a </w:t>
      </w:r>
      <w:r>
        <w:rPr>
          <w:b/>
          <w:bCs/>
        </w:rPr>
        <w:t>BLASTP</w:t>
      </w:r>
      <w:r>
        <w:t xml:space="preserve"> searchable database</w:t>
      </w:r>
      <w:r w:rsidR="006D1827">
        <w:t xml:space="preserve"> in the </w:t>
      </w:r>
      <w:r w:rsidR="006D1827" w:rsidRPr="006D1827">
        <w:rPr>
          <w:b/>
          <w:bCs/>
        </w:rPr>
        <w:t>~/genomes/</w:t>
      </w:r>
      <w:proofErr w:type="spellStart"/>
      <w:r w:rsidR="006D1827" w:rsidRPr="006D1827">
        <w:rPr>
          <w:b/>
          <w:bCs/>
        </w:rPr>
        <w:t>blast_targets</w:t>
      </w:r>
      <w:proofErr w:type="spellEnd"/>
      <w:r w:rsidR="006D1827">
        <w:t xml:space="preserve"> directory</w:t>
      </w:r>
      <w:r>
        <w:t>.</w:t>
      </w:r>
    </w:p>
    <w:p w14:paraId="771C9914" w14:textId="28027975" w:rsidR="00050091" w:rsidRDefault="00050091" w:rsidP="007F5AA4">
      <w:pPr>
        <w:spacing w:line="480" w:lineRule="auto"/>
      </w:pPr>
      <w:r>
        <w:t xml:space="preserve">A script applies the </w:t>
      </w:r>
      <w:r>
        <w:rPr>
          <w:b/>
          <w:bCs/>
        </w:rPr>
        <w:t>BLASTP</w:t>
      </w:r>
      <w:r>
        <w:t xml:space="preserve"> utility to each of the ORFs for the </w:t>
      </w:r>
      <w:r>
        <w:rPr>
          <w:i/>
          <w:iCs/>
        </w:rPr>
        <w:t xml:space="preserve">P. falciparum </w:t>
      </w:r>
      <w:r>
        <w:t xml:space="preserve">organism against the BLAST database (see </w:t>
      </w:r>
      <w:r>
        <w:fldChar w:fldCharType="begin"/>
      </w:r>
      <w:r>
        <w:instrText xml:space="preserve"> REF _Ref32524465 \h </w:instrText>
      </w:r>
      <w:r>
        <w:fldChar w:fldCharType="separate"/>
      </w:r>
      <w:r>
        <w:t>7.2.2. do_all_blast.sh</w:t>
      </w:r>
      <w:r>
        <w:fldChar w:fldCharType="end"/>
      </w:r>
      <w:r>
        <w:t>).</w:t>
      </w:r>
    </w:p>
    <w:p w14:paraId="01FA47FD" w14:textId="354187CA" w:rsidR="00644E8D" w:rsidRDefault="00644E8D" w:rsidP="007F5AA4">
      <w:pPr>
        <w:spacing w:line="480" w:lineRule="auto"/>
      </w:pPr>
      <w:r>
        <w:lastRenderedPageBreak/>
        <w:t xml:space="preserve">A </w:t>
      </w:r>
      <w:r>
        <w:rPr>
          <w:i/>
          <w:iCs/>
        </w:rPr>
        <w:t>bash</w:t>
      </w:r>
      <w:r>
        <w:t xml:space="preserve"> script ( </w:t>
      </w:r>
      <w:r>
        <w:fldChar w:fldCharType="begin"/>
      </w:r>
      <w:r>
        <w:instrText xml:space="preserve"> REF _Ref33009279 \h </w:instrText>
      </w:r>
      <w:r>
        <w:fldChar w:fldCharType="separate"/>
      </w:r>
      <w:r>
        <w:t>7.2.5. do_all_blast_stats.sh</w:t>
      </w:r>
      <w:r>
        <w:fldChar w:fldCharType="end"/>
      </w:r>
      <w:r>
        <w:t>) applies a Perl script (</w:t>
      </w:r>
      <w:r>
        <w:fldChar w:fldCharType="begin"/>
      </w:r>
      <w:r>
        <w:instrText xml:space="preserve"> REF _Ref33009314 \h </w:instrText>
      </w:r>
      <w:r>
        <w:fldChar w:fldCharType="separate"/>
      </w:r>
      <w:r>
        <w:t>7.2.3. extract_header.pl</w:t>
      </w:r>
      <w:r>
        <w:fldChar w:fldCharType="end"/>
      </w:r>
      <w:r>
        <w:t xml:space="preserve">) that parses each BLAST report into a </w:t>
      </w:r>
      <w:r>
        <w:rPr>
          <w:i/>
          <w:iCs/>
        </w:rPr>
        <w:t>.stats</w:t>
      </w:r>
      <w:r>
        <w:t xml:space="preserve"> file for each ORF.</w:t>
      </w:r>
    </w:p>
    <w:p w14:paraId="2E031B9D" w14:textId="297B0EEC" w:rsidR="00076A10" w:rsidRDefault="00DB3710" w:rsidP="007F5AA4">
      <w:pPr>
        <w:spacing w:line="480" w:lineRule="auto"/>
      </w:pPr>
      <w:r>
        <w:t xml:space="preserve">A bash script ( </w:t>
      </w:r>
      <w:r>
        <w:fldChar w:fldCharType="begin"/>
      </w:r>
      <w:r>
        <w:instrText xml:space="preserve"> REF _Ref33017007 \h </w:instrText>
      </w:r>
      <w:r>
        <w:fldChar w:fldCharType="separate"/>
      </w:r>
      <w:r>
        <w:t>7.2.4. make_blast_statistics.sh</w:t>
      </w:r>
      <w:r>
        <w:fldChar w:fldCharType="end"/>
      </w:r>
      <w:r>
        <w:t xml:space="preserve"> ) consolidates all the &lt;ORF&gt;.</w:t>
      </w:r>
      <w:proofErr w:type="spellStart"/>
      <w:r>
        <w:rPr>
          <w:i/>
          <w:iCs/>
        </w:rPr>
        <w:t>blastp.txt.stats</w:t>
      </w:r>
      <w:proofErr w:type="spellEnd"/>
      <w:r>
        <w:t xml:space="preserve"> files into a tab delimited text file, </w:t>
      </w:r>
      <w:r>
        <w:rPr>
          <w:b/>
          <w:bCs/>
        </w:rPr>
        <w:t>blast_statistics.txt</w:t>
      </w:r>
      <w:r>
        <w:t>.</w:t>
      </w:r>
    </w:p>
    <w:p w14:paraId="70F829C1" w14:textId="4EF2AA61" w:rsidR="00DB3710" w:rsidRPr="00DB3710" w:rsidRDefault="00DB3710" w:rsidP="007F5AA4">
      <w:pPr>
        <w:spacing w:line="480" w:lineRule="auto"/>
      </w:pPr>
      <w:r>
        <w:t xml:space="preserve">The </w:t>
      </w:r>
      <w:r>
        <w:rPr>
          <w:b/>
          <w:bCs/>
        </w:rPr>
        <w:t>blast_statistics</w:t>
      </w:r>
      <w:r>
        <w:t xml:space="preserve"> table,  which has been created previously (</w:t>
      </w:r>
      <w:r>
        <w:fldChar w:fldCharType="begin"/>
      </w:r>
      <w:r>
        <w:instrText xml:space="preserve"> REF _Ref33017391 \h </w:instrText>
      </w:r>
      <w:r>
        <w:fldChar w:fldCharType="separate"/>
      </w:r>
      <w:r>
        <w:t xml:space="preserve">7.2.6. </w:t>
      </w:r>
      <w:proofErr w:type="spellStart"/>
      <w:r>
        <w:t>create_blast_statistics_tbl.sql</w:t>
      </w:r>
      <w:proofErr w:type="spellEnd"/>
      <w:r>
        <w:fldChar w:fldCharType="end"/>
      </w:r>
      <w:r>
        <w:t>), is populated by SQL script (</w:t>
      </w:r>
      <w:r>
        <w:fldChar w:fldCharType="begin"/>
      </w:r>
      <w:r>
        <w:instrText xml:space="preserve"> REF _Ref33017448 \h </w:instrText>
      </w:r>
      <w:r>
        <w:fldChar w:fldCharType="separate"/>
      </w:r>
      <w:r>
        <w:t xml:space="preserve">7.2.7. </w:t>
      </w:r>
      <w:proofErr w:type="spellStart"/>
      <w:r>
        <w:t>import_p_falciparum.sql</w:t>
      </w:r>
      <w:proofErr w:type="spellEnd"/>
      <w:r>
        <w:fldChar w:fldCharType="end"/>
      </w:r>
      <w:r>
        <w:t>).</w:t>
      </w:r>
    </w:p>
    <w:p w14:paraId="4C501040" w14:textId="77777777" w:rsidR="003D07F4" w:rsidRPr="00644E8D" w:rsidRDefault="003D07F4"/>
    <w:p w14:paraId="3FE5E74B" w14:textId="77777777" w:rsidR="003D07F4" w:rsidRDefault="003D07F4"/>
    <w:p w14:paraId="440BD166" w14:textId="666CE2C6" w:rsidR="003D07F4" w:rsidRDefault="003D07F4" w:rsidP="003D07F4">
      <w:pPr>
        <w:pStyle w:val="Heading2"/>
      </w:pPr>
      <w:r>
        <w:fldChar w:fldCharType="begin"/>
      </w:r>
      <w:r>
        <w:instrText xml:space="preserve"> autonumlgl </w:instrText>
      </w:r>
      <w:r>
        <w:fldChar w:fldCharType="end"/>
      </w:r>
      <w:r>
        <w:t xml:space="preserve"> Gathering HMMER statistics</w:t>
      </w:r>
    </w:p>
    <w:p w14:paraId="0DCDE8CC" w14:textId="7B4A3B79" w:rsidR="00644E8D" w:rsidRDefault="00644E8D" w:rsidP="007F5AA4">
      <w:pPr>
        <w:spacing w:line="480" w:lineRule="auto"/>
      </w:pPr>
      <w:r>
        <w:t xml:space="preserve">A script applies the </w:t>
      </w:r>
      <w:r>
        <w:rPr>
          <w:b/>
          <w:bCs/>
        </w:rPr>
        <w:t>jackhammer</w:t>
      </w:r>
      <w:r>
        <w:t xml:space="preserve"> utility to each of the ORFs of the </w:t>
      </w:r>
      <w:r w:rsidR="002874B4">
        <w:rPr>
          <w:i/>
          <w:iCs/>
        </w:rPr>
        <w:t>P</w:t>
      </w:r>
      <w:r>
        <w:rPr>
          <w:i/>
          <w:iCs/>
        </w:rPr>
        <w:t>. falciparum</w:t>
      </w:r>
      <w:r>
        <w:t xml:space="preserve"> organism, generating a report and a summary file for each (see </w:t>
      </w:r>
      <w:r>
        <w:fldChar w:fldCharType="begin"/>
      </w:r>
      <w:r>
        <w:instrText xml:space="preserve"> REF _Ref33008995 \h </w:instrText>
      </w:r>
      <w:r>
        <w:fldChar w:fldCharType="separate"/>
      </w:r>
      <w:r>
        <w:t>7.3.1. do_all_jackhmmer.sh</w:t>
      </w:r>
      <w:r>
        <w:fldChar w:fldCharType="end"/>
      </w:r>
      <w:r>
        <w:t>).</w:t>
      </w:r>
    </w:p>
    <w:p w14:paraId="5005134E" w14:textId="0A1AC555" w:rsidR="00806515" w:rsidRDefault="00806515" w:rsidP="007F5AA4">
      <w:pPr>
        <w:spacing w:line="480" w:lineRule="auto"/>
      </w:pPr>
      <w:r>
        <w:t xml:space="preserve">A </w:t>
      </w:r>
      <w:r>
        <w:rPr>
          <w:i/>
          <w:iCs/>
        </w:rPr>
        <w:t xml:space="preserve">bash </w:t>
      </w:r>
      <w:r w:rsidRPr="00806515">
        <w:t>script</w:t>
      </w:r>
      <w:r>
        <w:t xml:space="preserve"> ( </w:t>
      </w:r>
      <w:r>
        <w:fldChar w:fldCharType="begin"/>
      </w:r>
      <w:r>
        <w:instrText xml:space="preserve"> REF _Ref33025020 \h </w:instrText>
      </w:r>
      <w:r>
        <w:fldChar w:fldCharType="separate"/>
      </w:r>
      <w:r>
        <w:t>7.3.3. do_all_hmmer_stats.sh</w:t>
      </w:r>
      <w:r>
        <w:fldChar w:fldCharType="end"/>
      </w:r>
      <w:r>
        <w:t xml:space="preserve">) applies a Perl script ( </w:t>
      </w:r>
      <w:r>
        <w:fldChar w:fldCharType="begin"/>
      </w:r>
      <w:r>
        <w:instrText xml:space="preserve"> REF _Ref33024967 \h </w:instrText>
      </w:r>
      <w:r>
        <w:fldChar w:fldCharType="separate"/>
      </w:r>
      <w:r>
        <w:t>7.3.2. extract_hmm_summary.pl</w:t>
      </w:r>
      <w:r>
        <w:fldChar w:fldCharType="end"/>
      </w:r>
      <w:r>
        <w:t xml:space="preserve">) that extracts the </w:t>
      </w:r>
      <w:proofErr w:type="spellStart"/>
      <w:r>
        <w:rPr>
          <w:b/>
          <w:bCs/>
        </w:rPr>
        <w:t>jackhmmer</w:t>
      </w:r>
      <w:proofErr w:type="spellEnd"/>
      <w:r>
        <w:rPr>
          <w:b/>
          <w:bCs/>
        </w:rPr>
        <w:t xml:space="preserve"> </w:t>
      </w:r>
      <w:r>
        <w:t xml:space="preserve">statistics from the reports and summaries and produces a consolidated tab delimited file for all ORFs called </w:t>
      </w:r>
      <w:r>
        <w:rPr>
          <w:b/>
          <w:bCs/>
        </w:rPr>
        <w:t>hmm_stats.txt</w:t>
      </w:r>
      <w:r>
        <w:t>.</w:t>
      </w:r>
    </w:p>
    <w:p w14:paraId="4011094C" w14:textId="1EED5C2A" w:rsidR="00806515" w:rsidRDefault="00806515" w:rsidP="007F5AA4">
      <w:pPr>
        <w:spacing w:line="480" w:lineRule="auto"/>
      </w:pPr>
      <w:r>
        <w:t>An import SQL script (</w:t>
      </w:r>
      <w:r>
        <w:fldChar w:fldCharType="begin"/>
      </w:r>
      <w:r>
        <w:instrText xml:space="preserve"> REF _Ref33025252 \h </w:instrText>
      </w:r>
      <w:r>
        <w:fldChar w:fldCharType="separate"/>
      </w:r>
      <w:r>
        <w:t xml:space="preserve">7.3.5. </w:t>
      </w:r>
      <w:proofErr w:type="spellStart"/>
      <w:r>
        <w:t>import_hmmer_statistics.sql</w:t>
      </w:r>
      <w:proofErr w:type="spellEnd"/>
      <w:r>
        <w:fldChar w:fldCharType="end"/>
      </w:r>
      <w:r>
        <w:t xml:space="preserve">) imports these statistics into previously created tables (see </w:t>
      </w:r>
      <w:r>
        <w:fldChar w:fldCharType="begin"/>
      </w:r>
      <w:r>
        <w:instrText xml:space="preserve"> REF _Ref33025307 \h </w:instrText>
      </w:r>
      <w:r>
        <w:fldChar w:fldCharType="separate"/>
      </w:r>
      <w:r>
        <w:t xml:space="preserve">7.3.4. </w:t>
      </w:r>
      <w:proofErr w:type="spellStart"/>
      <w:r>
        <w:rPr>
          <w:rFonts w:ascii="Lucida Console" w:hAnsi="Lucida Console" w:cs="Lucida Console"/>
          <w:sz w:val="18"/>
          <w:szCs w:val="18"/>
        </w:rPr>
        <w:t>create_hmmer_stats_tbls.sql</w:t>
      </w:r>
      <w:proofErr w:type="spellEnd"/>
      <w:r>
        <w:fldChar w:fldCharType="end"/>
      </w:r>
      <w:r>
        <w:t>).</w:t>
      </w:r>
    </w:p>
    <w:p w14:paraId="7FFA2EA5" w14:textId="0C96B08F" w:rsidR="00412DE9" w:rsidRPr="00806515" w:rsidRDefault="00412DE9" w:rsidP="007F5AA4">
      <w:pPr>
        <w:spacing w:line="480" w:lineRule="auto"/>
      </w:pPr>
      <w:r>
        <w:t xml:space="preserve">Consolidated statistics records having the same ORF/target were downloaded using this join: </w:t>
      </w:r>
    </w:p>
    <w:p w14:paraId="4EC878DC" w14:textId="17351FAB" w:rsidR="004B3448" w:rsidRPr="004B3448" w:rsidRDefault="004B3448" w:rsidP="004B3448"/>
    <w:p w14:paraId="7A1B1CB6" w14:textId="7D29716B" w:rsidR="00AD20D2" w:rsidRDefault="00AD20D2" w:rsidP="00AD20D2"/>
    <w:p w14:paraId="39F11E04" w14:textId="72195AF0" w:rsidR="00AD20D2" w:rsidRDefault="00AD20D2">
      <w:r>
        <w:br w:type="page"/>
      </w:r>
    </w:p>
    <w:p w14:paraId="3F73BA96" w14:textId="31919910" w:rsidR="00AD20D2" w:rsidRDefault="00AD20D2" w:rsidP="00AD20D2">
      <w:pPr>
        <w:pStyle w:val="Heading1"/>
      </w:pPr>
      <w:r>
        <w:lastRenderedPageBreak/>
        <w:fldChar w:fldCharType="begin"/>
      </w:r>
      <w:r>
        <w:instrText xml:space="preserve"> autonumlgl </w:instrText>
      </w:r>
      <w:r>
        <w:fldChar w:fldCharType="end"/>
      </w:r>
      <w:r>
        <w:t xml:space="preserve"> Discussion</w:t>
      </w:r>
      <w:r w:rsidR="00F16F01">
        <w:t xml:space="preserve"> and Results</w:t>
      </w:r>
    </w:p>
    <w:p w14:paraId="04EDFF81" w14:textId="3378081B" w:rsidR="00D33ADE" w:rsidRDefault="00D33ADE" w:rsidP="00D33ADE">
      <w:pPr>
        <w:spacing w:line="480" w:lineRule="auto"/>
      </w:pPr>
      <w:r>
        <w:t>The “</w:t>
      </w:r>
      <w:proofErr w:type="spellStart"/>
      <w:r>
        <w:t>targetness</w:t>
      </w:r>
      <w:proofErr w:type="spellEnd"/>
      <w:r>
        <w:t>” of a protein has to do with how indispensable its function is to the disease organism. This description of the nature of protein targets suggests that paralogous proteins in our organism of interest could also be targets, if they are sufficiently similar to existing targets.  The closeness of the match will suggest that the function of the protein has been conserved between the previously identified target organism and our organism of interest.</w:t>
      </w:r>
      <w:r w:rsidR="00252AA8">
        <w:t xml:space="preserve"> Those sequences in the pathogen organism which are most necessary for its survival are also least likely to change, as mutation would tend to impair functions necessary for survival.  At the same time, we are searching exactly for those critically necessary proteins as targets for drugs that can impair them.</w:t>
      </w:r>
    </w:p>
    <w:p w14:paraId="1EDBD12C" w14:textId="413587F1" w:rsidR="00252AA8" w:rsidRDefault="00252AA8" w:rsidP="00D33ADE">
      <w:pPr>
        <w:spacing w:line="480" w:lineRule="auto"/>
      </w:pPr>
      <w:r>
        <w:t xml:space="preserve">To find likely targets in the genome, we need to measure similarity between ORFs from its genome and our target database.  When we have computed these similarities, we need to </w:t>
      </w:r>
      <w:proofErr w:type="spellStart"/>
      <w:r>
        <w:t>chose</w:t>
      </w:r>
      <w:proofErr w:type="spellEnd"/>
      <w:r>
        <w:t xml:space="preserve"> threshold criteria for filtering the most promising candidates.</w:t>
      </w:r>
    </w:p>
    <w:p w14:paraId="317CD312" w14:textId="14802942" w:rsidR="00AD20D2" w:rsidRDefault="001B4F08" w:rsidP="00504F2F">
      <w:pPr>
        <w:spacing w:line="480" w:lineRule="auto"/>
      </w:pPr>
      <w:r>
        <w:t xml:space="preserve">Both </w:t>
      </w:r>
      <w:r>
        <w:rPr>
          <w:b/>
          <w:bCs/>
        </w:rPr>
        <w:t xml:space="preserve">BLASTP </w:t>
      </w:r>
      <w:r>
        <w:t xml:space="preserve">and </w:t>
      </w:r>
      <w:proofErr w:type="spellStart"/>
      <w:r w:rsidR="00D33ADE">
        <w:rPr>
          <w:b/>
          <w:bCs/>
        </w:rPr>
        <w:t>jackhmmer</w:t>
      </w:r>
      <w:proofErr w:type="spellEnd"/>
      <w:r>
        <w:t xml:space="preserve"> score similarity between amino acid sequences by aligning query and target sequences.   Their approach to scoring, however, differs.  </w:t>
      </w:r>
      <w:r>
        <w:rPr>
          <w:b/>
          <w:bCs/>
        </w:rPr>
        <w:t xml:space="preserve">BLASTP </w:t>
      </w:r>
      <w:r>
        <w:t>detects similarities by scoring the likelihood of successive letters of the amino acid being the same in query and target sequences in comparison to chance.</w:t>
      </w:r>
      <w:r w:rsidR="00D33ADE">
        <w:t xml:space="preserve">  It uses transition matrices based on conserved sequences in different genomes to assign the likelihood that that a particular amino acid will follow another.  By contrast, </w:t>
      </w:r>
      <w:proofErr w:type="spellStart"/>
      <w:r w:rsidR="00D33ADE">
        <w:rPr>
          <w:b/>
          <w:bCs/>
        </w:rPr>
        <w:t>jackhmmer</w:t>
      </w:r>
      <w:proofErr w:type="spellEnd"/>
      <w:r w:rsidR="00D33ADE">
        <w:t xml:space="preserve"> uses hidden Markoff models (HMM) that assess patterns by looking for larger domains.  We might therefore expect that this approach might be more discriminating, as it takes into account similarities at the level of protein domains.   In effect, the </w:t>
      </w:r>
      <w:r w:rsidR="00D33ADE">
        <w:rPr>
          <w:b/>
          <w:bCs/>
        </w:rPr>
        <w:t>BLASTP</w:t>
      </w:r>
      <w:r w:rsidR="00D33ADE">
        <w:t xml:space="preserve"> approach </w:t>
      </w:r>
      <w:r w:rsidR="00E06542">
        <w:t>uses the</w:t>
      </w:r>
      <w:r w:rsidR="00D33ADE">
        <w:t xml:space="preserve"> limited case of a </w:t>
      </w:r>
      <w:r w:rsidR="0075163C">
        <w:t xml:space="preserve">hidden </w:t>
      </w:r>
      <w:r w:rsidR="00D33ADE">
        <w:t xml:space="preserve">Markoff </w:t>
      </w:r>
      <w:r w:rsidR="0075163C">
        <w:t>model</w:t>
      </w:r>
      <w:r w:rsidR="00D33ADE">
        <w:t xml:space="preserve"> of length two</w:t>
      </w:r>
      <w:r w:rsidR="0028388C">
        <w:t>, and then sums the scores, adding for more likely matches, zero for matches for no match, and negative numbers for mismatches.  Gaps also result in penalties.</w:t>
      </w:r>
    </w:p>
    <w:p w14:paraId="13BB873F" w14:textId="1C402D31" w:rsidR="009E6B31" w:rsidRDefault="009E6B31">
      <w:r>
        <w:br w:type="page"/>
      </w:r>
    </w:p>
    <w:p w14:paraId="7FEFD9BF" w14:textId="77777777" w:rsidR="009E6B31" w:rsidRDefault="009E6B31" w:rsidP="009E6B31">
      <w:pPr>
        <w:keepNext/>
        <w:spacing w:line="480" w:lineRule="auto"/>
      </w:pPr>
      <w:r>
        <w:rPr>
          <w:noProof/>
        </w:rPr>
        <w:lastRenderedPageBreak/>
        <w:drawing>
          <wp:inline distT="0" distB="0" distL="0" distR="0" wp14:anchorId="0C8B2C45" wp14:editId="658383A2">
            <wp:extent cx="5943600" cy="2838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ASTP.tiff"/>
                    <pic:cNvPicPr/>
                  </pic:nvPicPr>
                  <pic:blipFill>
                    <a:blip r:embed="rId10">
                      <a:extLst>
                        <a:ext uri="{28A0092B-C50C-407E-A947-70E740481C1C}">
                          <a14:useLocalDpi xmlns:a14="http://schemas.microsoft.com/office/drawing/2010/main" val="0"/>
                        </a:ext>
                      </a:extLst>
                    </a:blip>
                    <a:stretch>
                      <a:fillRect/>
                    </a:stretch>
                  </pic:blipFill>
                  <pic:spPr>
                    <a:xfrm>
                      <a:off x="0" y="0"/>
                      <a:ext cx="5943600" cy="2838450"/>
                    </a:xfrm>
                    <a:prstGeom prst="rect">
                      <a:avLst/>
                    </a:prstGeom>
                  </pic:spPr>
                </pic:pic>
              </a:graphicData>
            </a:graphic>
          </wp:inline>
        </w:drawing>
      </w:r>
    </w:p>
    <w:p w14:paraId="65127835" w14:textId="011B17AC" w:rsidR="009E6B31" w:rsidRDefault="009E6B31" w:rsidP="009E6B31">
      <w:pPr>
        <w:pStyle w:val="Caption"/>
      </w:pPr>
      <w:r>
        <w:t xml:space="preserve">Figure </w:t>
      </w:r>
      <w:fldSimple w:instr=" SEQ Figure \* ARABIC ">
        <w:r w:rsidR="00793F15">
          <w:rPr>
            <w:noProof/>
          </w:rPr>
          <w:t>3</w:t>
        </w:r>
      </w:fldSimple>
      <w:r>
        <w:t>: Understanding BLAST statistics</w:t>
      </w:r>
    </w:p>
    <w:p w14:paraId="1329C442" w14:textId="77777777" w:rsidR="00BE55D0" w:rsidRDefault="00BE55D0" w:rsidP="00BE55D0">
      <w:r>
        <w:t>Each match and alignment  contains various scores which BLASTP computed for it.</w:t>
      </w:r>
    </w:p>
    <w:p w14:paraId="445AD053" w14:textId="11DC758D" w:rsidR="00BE55D0" w:rsidRPr="003D527C" w:rsidRDefault="00BE55D0" w:rsidP="00BE55D0">
      <w:pPr>
        <w:pStyle w:val="TableFigure"/>
        <w:spacing w:before="0"/>
        <w:rPr>
          <w:sz w:val="22"/>
          <w:szCs w:val="22"/>
        </w:rPr>
      </w:pPr>
      <w:r w:rsidRPr="003D527C">
        <w:rPr>
          <w:sz w:val="22"/>
          <w:szCs w:val="22"/>
        </w:rPr>
        <w:t xml:space="preserve">The “Expect” statistic measures the probability that the matches could occur by chance.  </w:t>
      </w:r>
    </w:p>
    <w:p w14:paraId="6AF6CA67" w14:textId="77777777" w:rsidR="00BE55D0" w:rsidRPr="003D527C" w:rsidRDefault="00BE55D0" w:rsidP="00BE55D0">
      <w:pPr>
        <w:pStyle w:val="TableFigure"/>
        <w:spacing w:before="0"/>
        <w:rPr>
          <w:rFonts w:cstheme="minorHAnsi"/>
          <w:sz w:val="22"/>
          <w:szCs w:val="22"/>
        </w:rPr>
      </w:pPr>
      <w:r w:rsidRPr="003D527C">
        <w:rPr>
          <w:sz w:val="22"/>
          <w:szCs w:val="22"/>
        </w:rPr>
        <w:t xml:space="preserve">   The ratio of exact matches to the length of the </w:t>
      </w:r>
      <w:r w:rsidRPr="003D527C">
        <w:rPr>
          <w:i/>
          <w:sz w:val="22"/>
          <w:szCs w:val="22"/>
        </w:rPr>
        <w:t>subject</w:t>
      </w:r>
      <w:r w:rsidRPr="003D527C">
        <w:rPr>
          <w:sz w:val="22"/>
          <w:szCs w:val="22"/>
        </w:rPr>
        <w:t xml:space="preserve"> gives the </w:t>
      </w:r>
      <w:r w:rsidRPr="003D527C">
        <w:rPr>
          <w:i/>
          <w:sz w:val="22"/>
          <w:szCs w:val="22"/>
        </w:rPr>
        <w:t>identities</w:t>
      </w:r>
      <w:r w:rsidRPr="003D527C">
        <w:rPr>
          <w:sz w:val="22"/>
          <w:szCs w:val="22"/>
        </w:rPr>
        <w:t xml:space="preserve"> statistics; The ratio of conserved matches (including identities and functionally similar amino acids) to the total number of characters in the </w:t>
      </w:r>
      <w:r w:rsidRPr="003D527C">
        <w:rPr>
          <w:i/>
          <w:sz w:val="22"/>
          <w:szCs w:val="22"/>
        </w:rPr>
        <w:t>subject</w:t>
      </w:r>
      <w:r w:rsidRPr="003D527C">
        <w:rPr>
          <w:sz w:val="22"/>
          <w:szCs w:val="22"/>
        </w:rPr>
        <w:t xml:space="preserve"> gives the </w:t>
      </w:r>
      <w:r w:rsidRPr="003D527C">
        <w:rPr>
          <w:i/>
          <w:sz w:val="22"/>
          <w:szCs w:val="22"/>
        </w:rPr>
        <w:t>positives</w:t>
      </w:r>
      <w:r w:rsidRPr="003D527C">
        <w:rPr>
          <w:sz w:val="22"/>
          <w:szCs w:val="22"/>
        </w:rPr>
        <w:t xml:space="preserve"> statistics.  In the same way, gaps are tabulated and compared with the total subject length.</w:t>
      </w:r>
      <w:r>
        <w:rPr>
          <w:sz w:val="22"/>
          <w:szCs w:val="22"/>
        </w:rPr>
        <w:t xml:space="preserve"> </w:t>
      </w:r>
      <w:r w:rsidRPr="003D527C">
        <w:rPr>
          <w:rFonts w:cstheme="minorHAnsi"/>
          <w:sz w:val="22"/>
          <w:szCs w:val="22"/>
        </w:rPr>
        <w:t xml:space="preserve">The score statistic gives BLASTP’s estimate of the query and target sequences similarity by accumulating the positive matches weighted by the match length minus gap penalties.  </w:t>
      </w:r>
    </w:p>
    <w:p w14:paraId="450AFF98" w14:textId="5DBF9CA5" w:rsidR="00D33ADE" w:rsidRDefault="00CA614C" w:rsidP="00CA614C">
      <w:pPr>
        <w:pStyle w:val="Caption"/>
        <w:rPr>
          <w:i w:val="0"/>
          <w:iCs w:val="0"/>
        </w:rPr>
      </w:pPr>
      <w:r>
        <w:rPr>
          <w:noProof/>
        </w:rPr>
        <w:drawing>
          <wp:inline distT="0" distB="0" distL="0" distR="0" wp14:anchorId="7A59C449" wp14:editId="24734B57">
            <wp:extent cx="5943600" cy="819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819150"/>
                    </a:xfrm>
                    <a:prstGeom prst="rect">
                      <a:avLst/>
                    </a:prstGeom>
                    <a:noFill/>
                    <a:ln>
                      <a:noFill/>
                    </a:ln>
                  </pic:spPr>
                </pic:pic>
              </a:graphicData>
            </a:graphic>
          </wp:inline>
        </w:drawing>
      </w:r>
      <w:r>
        <w:t xml:space="preserve">Figure </w:t>
      </w:r>
      <w:fldSimple w:instr=" SEQ Figure \* ARABIC ">
        <w:r w:rsidR="00793F15">
          <w:rPr>
            <w:noProof/>
          </w:rPr>
          <w:t>4</w:t>
        </w:r>
      </w:fldSimple>
      <w:r>
        <w:t xml:space="preserve">: </w:t>
      </w:r>
      <w:proofErr w:type="spellStart"/>
      <w:r>
        <w:t>ORF.FASTA.summary</w:t>
      </w:r>
      <w:proofErr w:type="spellEnd"/>
      <w:r>
        <w:t xml:space="preserve"> </w:t>
      </w:r>
      <w:r>
        <w:rPr>
          <w:i w:val="0"/>
          <w:iCs w:val="0"/>
        </w:rPr>
        <w:t xml:space="preserve">from </w:t>
      </w:r>
      <w:proofErr w:type="spellStart"/>
      <w:r>
        <w:rPr>
          <w:i w:val="0"/>
          <w:iCs w:val="0"/>
        </w:rPr>
        <w:t>jackhmmer</w:t>
      </w:r>
      <w:proofErr w:type="spellEnd"/>
    </w:p>
    <w:p w14:paraId="5FA0F890" w14:textId="0D12A109" w:rsidR="00C65D12" w:rsidRDefault="00C65D12" w:rsidP="00C65D12">
      <w:pPr>
        <w:spacing w:line="480" w:lineRule="auto"/>
      </w:pPr>
      <w:r>
        <w:t xml:space="preserve">The summary for a query may hit multiple targets.  Each target record is repeated for each domain that </w:t>
      </w:r>
      <w:proofErr w:type="spellStart"/>
      <w:r>
        <w:rPr>
          <w:b/>
          <w:bCs/>
        </w:rPr>
        <w:t>jackhmmer</w:t>
      </w:r>
      <w:proofErr w:type="spellEnd"/>
      <w:r>
        <w:t xml:space="preserve"> matches.  We are only interested in the total score for the full sequence.  The Perl script </w:t>
      </w:r>
      <w:r>
        <w:lastRenderedPageBreak/>
        <w:t>(</w:t>
      </w:r>
      <w:r>
        <w:fldChar w:fldCharType="begin"/>
      </w:r>
      <w:r>
        <w:instrText xml:space="preserve"> REF _Ref33024967 \h </w:instrText>
      </w:r>
      <w:r>
        <w:fldChar w:fldCharType="separate"/>
      </w:r>
      <w:r>
        <w:t>7.3.2. extract_hmm_summary.pl</w:t>
      </w:r>
      <w:r>
        <w:fldChar w:fldCharType="end"/>
      </w:r>
      <w:r>
        <w:t>) creates a single record per ORF/target by de-duping these values.  Score is used in a similar way to BLAST, but is computed differently.</w:t>
      </w:r>
    </w:p>
    <w:p w14:paraId="1EB88AF2" w14:textId="28B733FE" w:rsidR="00F528B0" w:rsidRDefault="00F528B0">
      <w:r>
        <w:br w:type="page"/>
      </w:r>
    </w:p>
    <w:p w14:paraId="4006C03A" w14:textId="77777777" w:rsidR="00CB0B24" w:rsidRDefault="00CB0B24" w:rsidP="00CB0B24">
      <w:pPr>
        <w:pStyle w:val="Heading2"/>
      </w:pPr>
      <w:r>
        <w:lastRenderedPageBreak/>
        <w:fldChar w:fldCharType="begin"/>
      </w:r>
      <w:r>
        <w:instrText xml:space="preserve"> autonumlgl </w:instrText>
      </w:r>
      <w:r>
        <w:fldChar w:fldCharType="end"/>
      </w:r>
      <w:r>
        <w:t xml:space="preserve"> Choosing appropriate metrics for selecting target candidates</w:t>
      </w:r>
    </w:p>
    <w:p w14:paraId="5E094883" w14:textId="77777777" w:rsidR="00CB0B24" w:rsidRDefault="00CB0B24" w:rsidP="00CB0B24">
      <w:pPr>
        <w:spacing w:after="0" w:line="480" w:lineRule="auto"/>
      </w:pPr>
      <w:r>
        <w:rPr>
          <w:b/>
          <w:bCs/>
        </w:rPr>
        <w:t>BLASTP</w:t>
      </w:r>
      <w:r>
        <w:t xml:space="preserve"> and </w:t>
      </w:r>
      <w:proofErr w:type="spellStart"/>
      <w:r>
        <w:rPr>
          <w:b/>
          <w:bCs/>
        </w:rPr>
        <w:t>jackhmmer</w:t>
      </w:r>
      <w:proofErr w:type="spellEnd"/>
      <w:r>
        <w:t xml:space="preserve"> also compute </w:t>
      </w:r>
      <w:r>
        <w:rPr>
          <w:i/>
          <w:iCs/>
        </w:rPr>
        <w:t>expected</w:t>
      </w:r>
      <w:r w:rsidRPr="005F3DC7">
        <w:t xml:space="preserve"> </w:t>
      </w:r>
      <w:r>
        <w:t xml:space="preserve">values, which can be very small numbers.  In contrast, the </w:t>
      </w:r>
      <w:r w:rsidRPr="00A352F8">
        <w:rPr>
          <w:i/>
        </w:rPr>
        <w:t>scores</w:t>
      </w:r>
      <w:r>
        <w:t xml:space="preserve"> values are always integers that are easily comparable.</w:t>
      </w:r>
    </w:p>
    <w:p w14:paraId="252FA275" w14:textId="77777777" w:rsidR="00CB0B24" w:rsidRDefault="00CB0B24" w:rsidP="00CB0B24">
      <w:pPr>
        <w:spacing w:line="480" w:lineRule="auto"/>
      </w:pPr>
      <w:r>
        <w:t xml:space="preserve">Other statistics computed by BLASTP are </w:t>
      </w:r>
      <w:r>
        <w:rPr>
          <w:i/>
        </w:rPr>
        <w:t>identities</w:t>
      </w:r>
      <w:r>
        <w:t xml:space="preserve">, which are the percentage of exact matches, and </w:t>
      </w:r>
      <w:r>
        <w:rPr>
          <w:i/>
        </w:rPr>
        <w:t>positives</w:t>
      </w:r>
      <w:r>
        <w:t>, which are inexact matches that conserve function because the amino acids involved in the comparison function in a compatible manner to each other in the protein.</w:t>
      </w:r>
    </w:p>
    <w:p w14:paraId="2F782651" w14:textId="77777777" w:rsidR="00CB0B24" w:rsidRDefault="00CB0B24" w:rsidP="00CB0B24">
      <w:pPr>
        <w:keepNext/>
        <w:spacing w:line="480" w:lineRule="auto"/>
      </w:pPr>
      <w:r>
        <w:rPr>
          <w:noProof/>
        </w:rPr>
        <w:drawing>
          <wp:inline distT="0" distB="0" distL="0" distR="0" wp14:anchorId="458F0DB5" wp14:editId="1C0DA436">
            <wp:extent cx="5943600" cy="3418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irwise_blas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18840"/>
                    </a:xfrm>
                    <a:prstGeom prst="rect">
                      <a:avLst/>
                    </a:prstGeom>
                  </pic:spPr>
                </pic:pic>
              </a:graphicData>
            </a:graphic>
          </wp:inline>
        </w:drawing>
      </w:r>
    </w:p>
    <w:p w14:paraId="2F62B3AA" w14:textId="792A994F" w:rsidR="00CB0B24" w:rsidRPr="00041A60" w:rsidRDefault="00CB0B24" w:rsidP="00CB0B24">
      <w:pPr>
        <w:pStyle w:val="Caption"/>
      </w:pPr>
      <w:r>
        <w:t xml:space="preserve">Figure </w:t>
      </w:r>
      <w:fldSimple w:instr=" SEQ Figure \* ARABIC ">
        <w:r w:rsidR="00793F15">
          <w:rPr>
            <w:noProof/>
          </w:rPr>
          <w:t>5</w:t>
        </w:r>
      </w:fldSimple>
      <w:r>
        <w:t>: Pairwise comparison of BLAST metrics</w:t>
      </w:r>
    </w:p>
    <w:p w14:paraId="78934A1C" w14:textId="0CE4FFF0" w:rsidR="00CB0B24" w:rsidRDefault="00CB0B24" w:rsidP="00CB0B24">
      <w:pPr>
        <w:spacing w:after="0" w:line="480" w:lineRule="auto"/>
      </w:pPr>
      <w:r>
        <w:t xml:space="preserve">An advantage of the </w:t>
      </w:r>
      <w:r>
        <w:rPr>
          <w:i/>
        </w:rPr>
        <w:t>score</w:t>
      </w:r>
      <w:r>
        <w:t xml:space="preserve"> statistic is that it is additive.  While both statistics reflect the cumulative values for matches, products of probability scores that accumulate in the </w:t>
      </w:r>
      <w:r>
        <w:rPr>
          <w:i/>
        </w:rPr>
        <w:t>expect</w:t>
      </w:r>
      <w:r>
        <w:t xml:space="preserve"> statistic can lose resolution during computation.  Although </w:t>
      </w:r>
      <w:r>
        <w:rPr>
          <w:i/>
          <w:iCs/>
        </w:rPr>
        <w:t>expect</w:t>
      </w:r>
      <w:r>
        <w:t xml:space="preserve"> should follow (inversely) to score, the comparison here is uninformative because of loss of resolution at low values.  </w:t>
      </w:r>
      <w:r>
        <w:rPr>
          <w:i/>
          <w:iCs/>
        </w:rPr>
        <w:t>Positives</w:t>
      </w:r>
      <w:r>
        <w:t xml:space="preserve"> trend like </w:t>
      </w:r>
      <w:r>
        <w:rPr>
          <w:i/>
          <w:iCs/>
        </w:rPr>
        <w:t>identities</w:t>
      </w:r>
      <w:r>
        <w:t xml:space="preserve"> but show </w:t>
      </w:r>
      <w:r>
        <w:rPr>
          <w:i/>
          <w:iCs/>
        </w:rPr>
        <w:t xml:space="preserve">greater than or equal </w:t>
      </w:r>
      <w:r>
        <w:t xml:space="preserve"> relationship to them.  </w:t>
      </w:r>
      <w:r>
        <w:rPr>
          <w:i/>
          <w:iCs/>
        </w:rPr>
        <w:t>Score</w:t>
      </w:r>
      <w:r>
        <w:t xml:space="preserve"> also trends with </w:t>
      </w:r>
      <w:r>
        <w:rPr>
          <w:i/>
          <w:iCs/>
        </w:rPr>
        <w:t xml:space="preserve">positives, </w:t>
      </w:r>
      <w:r>
        <w:t xml:space="preserve"> showing greater detail.</w:t>
      </w:r>
    </w:p>
    <w:p w14:paraId="17525518" w14:textId="08DFE32A" w:rsidR="00F528B0" w:rsidRPr="006D501E" w:rsidRDefault="006D501E" w:rsidP="00C65D12">
      <w:pPr>
        <w:spacing w:line="480" w:lineRule="auto"/>
        <w:rPr>
          <w:i/>
        </w:rPr>
      </w:pPr>
      <w:r>
        <w:t xml:space="preserve">Differences between the comparison of </w:t>
      </w:r>
      <w:r>
        <w:rPr>
          <w:i/>
        </w:rPr>
        <w:t>scores</w:t>
      </w:r>
      <w:r>
        <w:t xml:space="preserve"> by </w:t>
      </w:r>
      <w:r>
        <w:rPr>
          <w:i/>
        </w:rPr>
        <w:t>identities</w:t>
      </w:r>
      <w:r>
        <w:t xml:space="preserve"> and </w:t>
      </w:r>
      <w:r>
        <w:rPr>
          <w:i/>
        </w:rPr>
        <w:t>expect</w:t>
      </w:r>
      <w:r>
        <w:t xml:space="preserve"> by </w:t>
      </w:r>
      <w:r>
        <w:rPr>
          <w:i/>
        </w:rPr>
        <w:t>identities</w:t>
      </w:r>
      <w:r>
        <w:t xml:space="preserve"> varies substantially due to the imprecision caused by computations using </w:t>
      </w:r>
      <w:r>
        <w:rPr>
          <w:i/>
        </w:rPr>
        <w:t>expect.</w:t>
      </w:r>
    </w:p>
    <w:p w14:paraId="30BAA541" w14:textId="6B114FA1" w:rsidR="00F528B0" w:rsidRDefault="00F528B0" w:rsidP="00F528B0">
      <w:pPr>
        <w:pStyle w:val="Heading2"/>
      </w:pPr>
      <w:r>
        <w:lastRenderedPageBreak/>
        <w:fldChar w:fldCharType="begin"/>
      </w:r>
      <w:r>
        <w:instrText xml:space="preserve"> autonumlgl </w:instrText>
      </w:r>
      <w:r>
        <w:fldChar w:fldCharType="end"/>
      </w:r>
      <w:r>
        <w:t xml:space="preserve"> Comparison of BLASTP and </w:t>
      </w:r>
      <w:proofErr w:type="spellStart"/>
      <w:r>
        <w:t>jackhmmer</w:t>
      </w:r>
      <w:proofErr w:type="spellEnd"/>
      <w:r w:rsidR="002D33D1">
        <w:t xml:space="preserve"> scores</w:t>
      </w:r>
    </w:p>
    <w:p w14:paraId="03A9BED2" w14:textId="51D6F76A" w:rsidR="00F16F01" w:rsidRDefault="00F16F01" w:rsidP="00C65D12">
      <w:pPr>
        <w:spacing w:line="480" w:lineRule="auto"/>
      </w:pPr>
      <w:r>
        <w:t xml:space="preserve">The default inclusion threshold for </w:t>
      </w:r>
      <w:proofErr w:type="spellStart"/>
      <w:r>
        <w:rPr>
          <w:b/>
          <w:bCs/>
        </w:rPr>
        <w:t>jackhmmer</w:t>
      </w:r>
      <w:proofErr w:type="spellEnd"/>
      <w:r>
        <w:t xml:space="preserve"> is much more stringent than the default threshold for </w:t>
      </w:r>
      <w:r>
        <w:rPr>
          <w:b/>
          <w:bCs/>
        </w:rPr>
        <w:t>BLASTP</w:t>
      </w:r>
      <w:r>
        <w:t xml:space="preserve">.   </w:t>
      </w:r>
      <w:r w:rsidR="00FE3D2F">
        <w:t xml:space="preserve">The </w:t>
      </w:r>
      <w:r w:rsidR="00FE3D2F">
        <w:rPr>
          <w:b/>
          <w:bCs/>
        </w:rPr>
        <w:t>blast_statistics</w:t>
      </w:r>
      <w:r w:rsidR="00FE3D2F">
        <w:t xml:space="preserve"> table imported </w:t>
      </w:r>
      <w:r w:rsidR="00FE3D2F" w:rsidRPr="00FE3D2F">
        <w:t>562</w:t>
      </w:r>
      <w:r w:rsidR="00FE3D2F">
        <w:t>,</w:t>
      </w:r>
      <w:r w:rsidR="00FE3D2F" w:rsidRPr="00FE3D2F">
        <w:t>039</w:t>
      </w:r>
      <w:r w:rsidR="00FE3D2F">
        <w:t xml:space="preserve"> records, where </w:t>
      </w:r>
      <w:r w:rsidR="002D33D1">
        <w:t xml:space="preserve">the </w:t>
      </w:r>
      <w:proofErr w:type="spellStart"/>
      <w:r w:rsidR="002D33D1" w:rsidRPr="002D33D1">
        <w:rPr>
          <w:b/>
          <w:bCs/>
        </w:rPr>
        <w:t>hmmer_statistics</w:t>
      </w:r>
      <w:proofErr w:type="spellEnd"/>
      <w:r w:rsidR="002D33D1">
        <w:t xml:space="preserve"> table contains </w:t>
      </w:r>
      <w:r w:rsidR="00FE3D2F" w:rsidRPr="002D33D1">
        <w:t>only</w:t>
      </w:r>
      <w:r w:rsidR="00FE3D2F">
        <w:t xml:space="preserve"> </w:t>
      </w:r>
      <w:r w:rsidR="00FE3D2F" w:rsidRPr="00FE3D2F">
        <w:t>127</w:t>
      </w:r>
      <w:r w:rsidR="00FE3D2F">
        <w:t>,</w:t>
      </w:r>
      <w:r w:rsidR="00FE3D2F" w:rsidRPr="00FE3D2F">
        <w:t>306</w:t>
      </w:r>
      <w:r w:rsidR="00FE3D2F">
        <w:t xml:space="preserve"> records.</w:t>
      </w:r>
    </w:p>
    <w:p w14:paraId="53B25699" w14:textId="5FBA7B63" w:rsidR="00412DE9" w:rsidRDefault="00FE3D2F" w:rsidP="00C65D12">
      <w:pPr>
        <w:spacing w:line="480" w:lineRule="auto"/>
      </w:pPr>
      <w:r>
        <w:t xml:space="preserve">A query shows that there are </w:t>
      </w:r>
      <w:r w:rsidRPr="00FE3D2F">
        <w:t>20</w:t>
      </w:r>
      <w:r>
        <w:t>,</w:t>
      </w:r>
      <w:r w:rsidRPr="00FE3D2F">
        <w:t>178</w:t>
      </w:r>
      <w:r>
        <w:t xml:space="preserve"> </w:t>
      </w:r>
      <w:r w:rsidRPr="00FE3D2F">
        <w:rPr>
          <w:b/>
          <w:bCs/>
        </w:rPr>
        <w:t>blast_statistics</w:t>
      </w:r>
      <w:r>
        <w:t xml:space="preserve"> records that join with </w:t>
      </w:r>
      <w:r w:rsidRPr="00FE3D2F">
        <w:t>the</w:t>
      </w:r>
      <w:r w:rsidRPr="00FE3D2F">
        <w:rPr>
          <w:b/>
          <w:bCs/>
        </w:rPr>
        <w:t xml:space="preserve"> </w:t>
      </w:r>
      <w:proofErr w:type="spellStart"/>
      <w:r w:rsidRPr="00FE3D2F">
        <w:rPr>
          <w:b/>
          <w:bCs/>
        </w:rPr>
        <w:t>hmmer_statistics</w:t>
      </w:r>
      <w:proofErr w:type="spellEnd"/>
      <w:r>
        <w:t xml:space="preserve"> records with the same OFR/target.</w:t>
      </w:r>
      <w:r w:rsidR="006D392F">
        <w:t xml:space="preserve">  A tab delimited file named </w:t>
      </w:r>
      <w:r w:rsidR="006D392F">
        <w:rPr>
          <w:b/>
          <w:bCs/>
        </w:rPr>
        <w:t>consolidated_stats.txt</w:t>
      </w:r>
      <w:r w:rsidR="006D392F">
        <w:t xml:space="preserve"> was downloaded with these records (see </w:t>
      </w:r>
      <w:r w:rsidR="006D392F">
        <w:fldChar w:fldCharType="begin"/>
      </w:r>
      <w:r w:rsidR="006D392F">
        <w:instrText xml:space="preserve"> REF _Ref33108890 \h </w:instrText>
      </w:r>
      <w:r w:rsidR="006D392F">
        <w:fldChar w:fldCharType="separate"/>
      </w:r>
      <w:r w:rsidR="006D392F">
        <w:t xml:space="preserve">6.4.1. </w:t>
      </w:r>
      <w:proofErr w:type="spellStart"/>
      <w:r w:rsidR="006D392F">
        <w:t>consolidated_orf_target.sql</w:t>
      </w:r>
      <w:proofErr w:type="spellEnd"/>
      <w:r w:rsidR="006D392F">
        <w:fldChar w:fldCharType="end"/>
      </w:r>
      <w:r w:rsidR="006D392F">
        <w:t>).</w:t>
      </w:r>
    </w:p>
    <w:p w14:paraId="5505E466" w14:textId="77777777" w:rsidR="006C358E" w:rsidRDefault="00226261" w:rsidP="006C358E">
      <w:pPr>
        <w:keepNext/>
        <w:spacing w:line="480" w:lineRule="auto"/>
      </w:pPr>
      <w:r>
        <w:rPr>
          <w:noProof/>
        </w:rPr>
        <w:drawing>
          <wp:inline distT="0" distB="0" distL="0" distR="0" wp14:anchorId="3AF1F413" wp14:editId="415EAAEF">
            <wp:extent cx="5943600" cy="34188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18840"/>
                    </a:xfrm>
                    <a:prstGeom prst="rect">
                      <a:avLst/>
                    </a:prstGeom>
                  </pic:spPr>
                </pic:pic>
              </a:graphicData>
            </a:graphic>
          </wp:inline>
        </w:drawing>
      </w:r>
    </w:p>
    <w:p w14:paraId="101C62DA" w14:textId="4006E836" w:rsidR="00226261" w:rsidRDefault="006C358E" w:rsidP="006C358E">
      <w:pPr>
        <w:pStyle w:val="Caption"/>
      </w:pPr>
      <w:r>
        <w:t xml:space="preserve">Figure </w:t>
      </w:r>
      <w:fldSimple w:instr=" SEQ Figure \* ARABIC ">
        <w:r w:rsidR="00793F15">
          <w:rPr>
            <w:noProof/>
          </w:rPr>
          <w:t>6</w:t>
        </w:r>
      </w:fldSimple>
      <w:r>
        <w:t>: BLASTP vs HMM scoring comparison</w:t>
      </w:r>
    </w:p>
    <w:p w14:paraId="77035D5A" w14:textId="22C8162F" w:rsidR="006C358E" w:rsidRDefault="006C358E" w:rsidP="00304BA1">
      <w:pPr>
        <w:spacing w:line="480" w:lineRule="auto"/>
      </w:pPr>
      <w:r>
        <w:t xml:space="preserve">The figure shows that the two kinds of scores generally trend the same, but there are many excursions for </w:t>
      </w:r>
      <w:proofErr w:type="spellStart"/>
      <w:r w:rsidRPr="006C358E">
        <w:rPr>
          <w:i/>
          <w:iCs/>
        </w:rPr>
        <w:t>hmm_score</w:t>
      </w:r>
      <w:proofErr w:type="spellEnd"/>
      <w:r>
        <w:t xml:space="preserve"> that are much greater than the </w:t>
      </w:r>
      <w:r w:rsidRPr="006C358E">
        <w:rPr>
          <w:i/>
          <w:iCs/>
        </w:rPr>
        <w:t>blast score</w:t>
      </w:r>
      <w:r>
        <w:t xml:space="preserve"> would lead one to expect.</w:t>
      </w:r>
      <w:r w:rsidR="00590772">
        <w:t xml:space="preserve">  (See </w:t>
      </w:r>
      <w:r w:rsidR="00590772">
        <w:fldChar w:fldCharType="begin"/>
      </w:r>
      <w:r w:rsidR="00590772">
        <w:instrText xml:space="preserve"> REF _Ref33120244 \h </w:instrText>
      </w:r>
      <w:r w:rsidR="00590772">
        <w:fldChar w:fldCharType="separate"/>
      </w:r>
      <w:r w:rsidR="00590772">
        <w:t xml:space="preserve">6.4.2. </w:t>
      </w:r>
      <w:proofErr w:type="spellStart"/>
      <w:r w:rsidR="00590772">
        <w:t>compare_scores.R</w:t>
      </w:r>
      <w:proofErr w:type="spellEnd"/>
      <w:r w:rsidR="00590772">
        <w:fldChar w:fldCharType="end"/>
      </w:r>
      <w:r w:rsidR="00590772">
        <w:t>)</w:t>
      </w:r>
      <w:r w:rsidR="00304BA1">
        <w:t xml:space="preserve">  </w:t>
      </w:r>
      <w:r w:rsidR="00304BA1" w:rsidRPr="00304BA1">
        <w:t>This</w:t>
      </w:r>
      <w:r w:rsidR="00304BA1">
        <w:rPr>
          <w:b/>
          <w:bCs/>
        </w:rPr>
        <w:t xml:space="preserve"> </w:t>
      </w:r>
      <w:r w:rsidR="00304BA1">
        <w:t xml:space="preserve">may be attributed to </w:t>
      </w:r>
      <w:proofErr w:type="spellStart"/>
      <w:r w:rsidR="00304BA1">
        <w:rPr>
          <w:b/>
          <w:bCs/>
        </w:rPr>
        <w:t>jackhmmers’</w:t>
      </w:r>
      <w:r w:rsidR="00304BA1" w:rsidRPr="00304BA1">
        <w:t>s</w:t>
      </w:r>
      <w:proofErr w:type="spellEnd"/>
      <w:r w:rsidR="00304BA1">
        <w:t xml:space="preserve"> increased sensitivity to structure over  </w:t>
      </w:r>
      <w:r w:rsidR="00304BA1">
        <w:rPr>
          <w:b/>
          <w:bCs/>
        </w:rPr>
        <w:t>BLASTP</w:t>
      </w:r>
      <w:r w:rsidR="00304BA1">
        <w:t>.</w:t>
      </w:r>
    </w:p>
    <w:p w14:paraId="7107C384" w14:textId="16A08C74" w:rsidR="00E205D6" w:rsidRPr="006103BA" w:rsidRDefault="00E205D6" w:rsidP="00304BA1">
      <w:pPr>
        <w:spacing w:line="480" w:lineRule="auto"/>
      </w:pPr>
      <w:r>
        <w:lastRenderedPageBreak/>
        <w:t xml:space="preserve">The </w:t>
      </w:r>
      <w:r w:rsidR="006103BA">
        <w:t xml:space="preserve">scale of </w:t>
      </w:r>
      <w:proofErr w:type="spellStart"/>
      <w:r w:rsidR="006103BA">
        <w:rPr>
          <w:i/>
          <w:iCs/>
        </w:rPr>
        <w:t>hmmer_score</w:t>
      </w:r>
      <w:proofErr w:type="spellEnd"/>
      <w:r w:rsidR="006103BA">
        <w:rPr>
          <w:b/>
          <w:bCs/>
          <w:i/>
          <w:iCs/>
        </w:rPr>
        <w:t xml:space="preserve"> </w:t>
      </w:r>
      <w:r w:rsidR="006103BA">
        <w:t xml:space="preserve">to </w:t>
      </w:r>
      <w:proofErr w:type="spellStart"/>
      <w:r w:rsidR="006103BA">
        <w:rPr>
          <w:i/>
          <w:iCs/>
        </w:rPr>
        <w:t>blast_score</w:t>
      </w:r>
      <w:proofErr w:type="spellEnd"/>
      <w:r w:rsidR="006103BA">
        <w:t xml:space="preserve"> is </w:t>
      </w:r>
      <w:r w:rsidR="006103BA" w:rsidRPr="006103BA">
        <w:rPr>
          <w:b/>
          <w:bCs/>
        </w:rPr>
        <w:t>0.5523</w:t>
      </w:r>
      <w:r w:rsidR="006103BA">
        <w:t>.</w:t>
      </w:r>
      <w:r w:rsidR="006103BA">
        <w:rPr>
          <w:b/>
          <w:bCs/>
        </w:rPr>
        <w:t xml:space="preserve"> </w:t>
      </w:r>
      <w:r w:rsidR="006103BA">
        <w:t xml:space="preserve">We can use this later to estimate the appropriate selection threshold for </w:t>
      </w:r>
      <w:proofErr w:type="spellStart"/>
      <w:r w:rsidR="006103BA">
        <w:rPr>
          <w:i/>
          <w:iCs/>
        </w:rPr>
        <w:t>hmmer</w:t>
      </w:r>
      <w:proofErr w:type="spellEnd"/>
      <w:r w:rsidR="006103BA">
        <w:rPr>
          <w:b/>
          <w:bCs/>
          <w:i/>
          <w:iCs/>
        </w:rPr>
        <w:t xml:space="preserve"> </w:t>
      </w:r>
      <w:r w:rsidR="006103BA">
        <w:t xml:space="preserve"> statistics.</w:t>
      </w:r>
    </w:p>
    <w:p w14:paraId="5DD61289" w14:textId="79657BE5" w:rsidR="00F528B0" w:rsidRDefault="00113982" w:rsidP="00C65D12">
      <w:pPr>
        <w:spacing w:line="480" w:lineRule="auto"/>
      </w:pPr>
      <w:r>
        <w:t xml:space="preserve">While the </w:t>
      </w:r>
      <w:proofErr w:type="spellStart"/>
      <w:r>
        <w:rPr>
          <w:b/>
          <w:bCs/>
        </w:rPr>
        <w:t>jackhmmer</w:t>
      </w:r>
      <w:proofErr w:type="spellEnd"/>
      <w:r>
        <w:rPr>
          <w:b/>
          <w:bCs/>
        </w:rPr>
        <w:t xml:space="preserve"> </w:t>
      </w:r>
      <w:r>
        <w:t xml:space="preserve">statistics may provide us with a more accurate scoring of the similarity of parasite ORFs with our target universe, we can use the broader </w:t>
      </w:r>
      <w:r>
        <w:rPr>
          <w:b/>
          <w:bCs/>
        </w:rPr>
        <w:t>BLASTP</w:t>
      </w:r>
      <w:r>
        <w:t xml:space="preserve"> statistics to provide statistical guidelines for selecting a significance threshold.  By pairing these two sets of statistics, </w:t>
      </w:r>
      <w:r w:rsidR="00CB0B24">
        <w:rPr>
          <w:i/>
          <w:iCs/>
        </w:rPr>
        <w:t>blast statistics</w:t>
      </w:r>
      <w:r>
        <w:t xml:space="preserve"> can help us inform useful methods for selection from </w:t>
      </w:r>
      <w:proofErr w:type="spellStart"/>
      <w:r w:rsidR="00CB0B24">
        <w:rPr>
          <w:i/>
          <w:iCs/>
        </w:rPr>
        <w:t>jackhmmer</w:t>
      </w:r>
      <w:proofErr w:type="spellEnd"/>
      <w:r w:rsidR="00CB0B24">
        <w:rPr>
          <w:i/>
          <w:iCs/>
        </w:rPr>
        <w:t xml:space="preserve"> statistics</w:t>
      </w:r>
      <w:r>
        <w:t>.</w:t>
      </w:r>
    </w:p>
    <w:p w14:paraId="454EFF0C" w14:textId="31EEF33E" w:rsidR="005977A6" w:rsidRDefault="005977A6" w:rsidP="005977A6">
      <w:pPr>
        <w:pStyle w:val="Heading2"/>
      </w:pPr>
      <w:r>
        <w:fldChar w:fldCharType="begin"/>
      </w:r>
      <w:r>
        <w:instrText xml:space="preserve"> autonumlgl </w:instrText>
      </w:r>
      <w:r>
        <w:fldChar w:fldCharType="end"/>
      </w:r>
      <w:r>
        <w:t xml:space="preserve"> How departures from normality can reveal potential targets</w:t>
      </w:r>
    </w:p>
    <w:p w14:paraId="4938A667" w14:textId="735BC838" w:rsidR="001175D8" w:rsidRDefault="00E24D3E" w:rsidP="001175D8">
      <w:pPr>
        <w:keepNext/>
      </w:pPr>
      <w:r>
        <w:rPr>
          <w:noProof/>
        </w:rPr>
        <w:drawing>
          <wp:inline distT="0" distB="0" distL="0" distR="0" wp14:anchorId="39B63267" wp14:editId="2CBD7108">
            <wp:extent cx="4524375" cy="39338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4375" cy="3933825"/>
                    </a:xfrm>
                    <a:prstGeom prst="rect">
                      <a:avLst/>
                    </a:prstGeom>
                    <a:noFill/>
                    <a:ln>
                      <a:noFill/>
                    </a:ln>
                  </pic:spPr>
                </pic:pic>
              </a:graphicData>
            </a:graphic>
          </wp:inline>
        </w:drawing>
      </w:r>
    </w:p>
    <w:p w14:paraId="1D549F20" w14:textId="6A7635DF" w:rsidR="001175D8" w:rsidRDefault="001175D8" w:rsidP="001175D8">
      <w:pPr>
        <w:pStyle w:val="Caption"/>
      </w:pPr>
      <w:r>
        <w:t xml:space="preserve">Figure </w:t>
      </w:r>
      <w:fldSimple w:instr=" SEQ Figure \* ARABIC ">
        <w:r w:rsidR="00793F15">
          <w:rPr>
            <w:noProof/>
          </w:rPr>
          <w:t>7</w:t>
        </w:r>
      </w:fldSimple>
      <w:r>
        <w:t>: Histogram of log(score) for P. falciparum 3D7</w:t>
      </w:r>
    </w:p>
    <w:p w14:paraId="51B8B119" w14:textId="03301E5B" w:rsidR="001175D8" w:rsidRDefault="001175D8" w:rsidP="001175D8">
      <w:r>
        <w:t>Histogram of log BLASTP scores, showing superimposed normal plot in red.</w:t>
      </w:r>
    </w:p>
    <w:p w14:paraId="356EF834" w14:textId="0313EEFF" w:rsidR="001175D8" w:rsidRDefault="001175D8" w:rsidP="001175D8">
      <w:r>
        <w:t>Vertical blue lines show thresholds that are 1, 2, 3, 4</w:t>
      </w:r>
      <w:r w:rsidR="00E24D3E">
        <w:t>, and 5</w:t>
      </w:r>
      <w:r>
        <w:t xml:space="preserve"> median absolute deviations from the median.</w:t>
      </w:r>
    </w:p>
    <w:p w14:paraId="7D34C0D9" w14:textId="4FE07031" w:rsidR="001175D8" w:rsidRPr="00C23A2F" w:rsidRDefault="001175D8" w:rsidP="00C23A2F">
      <w:pPr>
        <w:spacing w:after="0" w:line="480" w:lineRule="auto"/>
      </w:pPr>
      <w:r>
        <w:t xml:space="preserve">Normal curve was calculated using </w:t>
      </w:r>
      <w:r w:rsidRPr="00A530C4">
        <w:rPr>
          <w:b/>
        </w:rPr>
        <w:t>R</w:t>
      </w:r>
      <w:r>
        <w:rPr>
          <w:b/>
        </w:rPr>
        <w:t xml:space="preserve"> </w:t>
      </w:r>
      <w:proofErr w:type="spellStart"/>
      <w:r>
        <w:rPr>
          <w:b/>
        </w:rPr>
        <w:t>dnorm</w:t>
      </w:r>
      <w:proofErr w:type="spellEnd"/>
      <w:r>
        <w:t xml:space="preserve"> function, which expects a standard deviation parameter, corrected here</w:t>
      </w:r>
      <w:r w:rsidR="00C23A2F">
        <w:t xml:space="preserve"> by a factor using </w:t>
      </w:r>
      <w:r w:rsidR="00C23A2F">
        <w:rPr>
          <w:b/>
          <w:bCs/>
        </w:rPr>
        <w:t>mad</w:t>
      </w:r>
      <w:r w:rsidR="00C23A2F">
        <w:t xml:space="preserve"> function.</w:t>
      </w:r>
      <w:r w:rsidR="009275E2">
        <w:t xml:space="preserve">  Log scale was chosen to improve display of the curve.</w:t>
      </w:r>
    </w:p>
    <w:p w14:paraId="48EED4AF" w14:textId="77777777" w:rsidR="00864999" w:rsidRDefault="00864999" w:rsidP="00864999">
      <w:pPr>
        <w:spacing w:after="0" w:line="480" w:lineRule="auto"/>
      </w:pPr>
      <w:r>
        <w:lastRenderedPageBreak/>
        <w:t>Choosing a match metric and threshold is a conundrum.  What determines whether a match is sufficiently close to suggest that it is likely to be a target?</w:t>
      </w:r>
    </w:p>
    <w:p w14:paraId="0D621060" w14:textId="77777777" w:rsidR="00864999" w:rsidRDefault="00864999" w:rsidP="00864999">
      <w:pPr>
        <w:spacing w:after="0" w:line="480" w:lineRule="auto"/>
      </w:pPr>
      <w:r>
        <w:t xml:space="preserve">While a very close match of the </w:t>
      </w:r>
      <w:r>
        <w:rPr>
          <w:i/>
        </w:rPr>
        <w:t>positives</w:t>
      </w:r>
      <w:r>
        <w:t xml:space="preserve"> or </w:t>
      </w:r>
      <w:r>
        <w:rPr>
          <w:i/>
        </w:rPr>
        <w:t>identities</w:t>
      </w:r>
      <w:r>
        <w:t xml:space="preserve"> (100% or 99%) would indicate that a match identifies a target by tautology, lower scores are hard to justify.  A small sequence with a fairly high percentage may still not be as likely a match as a much larger string with a lower </w:t>
      </w:r>
      <w:r>
        <w:rPr>
          <w:i/>
        </w:rPr>
        <w:t>positives</w:t>
      </w:r>
      <w:r>
        <w:t xml:space="preserve"> score and a much higher </w:t>
      </w:r>
      <w:r>
        <w:rPr>
          <w:i/>
        </w:rPr>
        <w:t>score</w:t>
      </w:r>
      <w:r>
        <w:t xml:space="preserve"> statistic, as the cumulative score takes into account the greater difficulty of achieving a high score for the larger string.</w:t>
      </w:r>
    </w:p>
    <w:p w14:paraId="4BE128BB" w14:textId="3168A48C" w:rsidR="001175D8" w:rsidRDefault="00864999" w:rsidP="00864999">
      <w:pPr>
        <w:spacing w:after="0" w:line="480" w:lineRule="auto"/>
      </w:pPr>
      <w:r>
        <w:t>The distribution of log(</w:t>
      </w:r>
      <w:r>
        <w:rPr>
          <w:i/>
        </w:rPr>
        <w:t xml:space="preserve">score) </w:t>
      </w:r>
      <w:r>
        <w:t xml:space="preserve">for all the matches in </w:t>
      </w:r>
      <w:r w:rsidR="002874B4">
        <w:rPr>
          <w:i/>
        </w:rPr>
        <w:t>P</w:t>
      </w:r>
      <w:r>
        <w:rPr>
          <w:i/>
        </w:rPr>
        <w:t xml:space="preserve">. falciparum </w:t>
      </w:r>
      <w:r>
        <w:t xml:space="preserve"> appears to be somewhat normal.</w:t>
      </w:r>
    </w:p>
    <w:p w14:paraId="4BD6FDB1" w14:textId="77777777" w:rsidR="00864999" w:rsidRDefault="00864999" w:rsidP="00864999">
      <w:r>
        <w:t>There are several reasons why we should expect these results.</w:t>
      </w:r>
    </w:p>
    <w:p w14:paraId="11CF5B47" w14:textId="77777777" w:rsidR="00864999" w:rsidRDefault="00864999" w:rsidP="00864999">
      <w:pPr>
        <w:pStyle w:val="ListParagraph"/>
        <w:numPr>
          <w:ilvl w:val="0"/>
          <w:numId w:val="3"/>
        </w:numPr>
        <w:spacing w:after="0" w:line="480" w:lineRule="auto"/>
      </w:pPr>
      <w:r>
        <w:t>The distribution is not symmetric around the mean because BLASTP discards matches where the score is too low, and only returns up to the ten highest scores per query.</w:t>
      </w:r>
    </w:p>
    <w:p w14:paraId="5AED5C74" w14:textId="77777777" w:rsidR="00864999" w:rsidRDefault="00864999" w:rsidP="00864999">
      <w:pPr>
        <w:pStyle w:val="ListParagraph"/>
        <w:numPr>
          <w:ilvl w:val="0"/>
          <w:numId w:val="3"/>
        </w:numPr>
        <w:spacing w:after="0" w:line="480" w:lineRule="auto"/>
      </w:pPr>
      <w:r>
        <w:t>Normally distributed matches are what we would expect due to random mutation for non-conserved sequences, and account for the normal appearance of the graph.</w:t>
      </w:r>
    </w:p>
    <w:p w14:paraId="5F00A7AE" w14:textId="77777777" w:rsidR="00864999" w:rsidRDefault="00864999" w:rsidP="00864999">
      <w:pPr>
        <w:pStyle w:val="ListParagraph"/>
        <w:numPr>
          <w:ilvl w:val="0"/>
          <w:numId w:val="3"/>
        </w:numPr>
        <w:spacing w:after="0" w:line="480" w:lineRule="auto"/>
      </w:pPr>
      <w:r>
        <w:t>Due to conservation of essential peptides, there may be more high scoring matches than predicted by normally distributed processes.  We can look for these likely target candidates in the area of the distribution which normally should be approaching zero asymptotically.</w:t>
      </w:r>
    </w:p>
    <w:p w14:paraId="372D9A60" w14:textId="609735B2" w:rsidR="00864999" w:rsidRPr="00C924AE" w:rsidRDefault="00864999" w:rsidP="00864999">
      <w:pPr>
        <w:pStyle w:val="ListParagraph"/>
        <w:numPr>
          <w:ilvl w:val="0"/>
          <w:numId w:val="3"/>
        </w:numPr>
        <w:spacing w:after="0" w:line="480" w:lineRule="auto"/>
      </w:pPr>
      <w:r>
        <w:t xml:space="preserve">In addition, the target universe may be “lumpy” in the sense that there may be more than one centroid that has a family of similarities in the </w:t>
      </w:r>
      <w:r w:rsidR="002874B4">
        <w:rPr>
          <w:i/>
        </w:rPr>
        <w:t>P</w:t>
      </w:r>
      <w:r>
        <w:rPr>
          <w:i/>
        </w:rPr>
        <w:t>. falciparum</w:t>
      </w:r>
      <w:r>
        <w:t xml:space="preserve"> genome.  This “lumpiness” is not important for purposes of finding unusual target similarity, as it is buried in a normal cohort.</w:t>
      </w:r>
    </w:p>
    <w:p w14:paraId="6B881862" w14:textId="1748917F" w:rsidR="00864999" w:rsidRDefault="00864999" w:rsidP="00864999">
      <w:pPr>
        <w:spacing w:after="0" w:line="480" w:lineRule="auto"/>
      </w:pPr>
      <w:r>
        <w:t xml:space="preserve">It is interesting to note that the smallest </w:t>
      </w:r>
      <w:r>
        <w:rPr>
          <w:i/>
        </w:rPr>
        <w:t>score</w:t>
      </w:r>
      <w:r>
        <w:t xml:space="preserve"> value for a comparison that has a 100% positives value is </w:t>
      </w:r>
      <w:r w:rsidR="00EC0732" w:rsidRPr="00EC0732">
        <w:t>21.6</w:t>
      </w:r>
      <w:r>
        <w:t xml:space="preserve">, which is close to the median of </w:t>
      </w:r>
      <w:r w:rsidR="00EC0732">
        <w:t>23.9</w:t>
      </w:r>
      <w:r>
        <w:t xml:space="preserve"> ( or log values of </w:t>
      </w:r>
      <w:r w:rsidR="00EC0732">
        <w:t>3.07</w:t>
      </w:r>
      <w:r>
        <w:t xml:space="preserve"> and 3.</w:t>
      </w:r>
      <w:r w:rsidR="00EC0732">
        <w:t>17 respectively</w:t>
      </w:r>
      <w:r>
        <w:t>).  Searching the upper tail means missing some targets that are closer to the median.</w:t>
      </w:r>
    </w:p>
    <w:p w14:paraId="5F1C5AB1" w14:textId="2101AB44" w:rsidR="00864999" w:rsidRDefault="00864999" w:rsidP="00864999">
      <w:pPr>
        <w:spacing w:after="0" w:line="480" w:lineRule="auto"/>
      </w:pPr>
      <w:r>
        <w:t xml:space="preserve">Median and Median Absolute Deviation were used as measures of centrality and dispersion rather than mean and standard deviation because these measures are more appropriate considering the asymmetry </w:t>
      </w:r>
      <w:r>
        <w:lastRenderedPageBreak/>
        <w:t>and contamination of the distribution (in the sense that the distribution contains more than a single normal distribution plus other non-normally distributed data.)</w:t>
      </w:r>
    </w:p>
    <w:p w14:paraId="58141AA1" w14:textId="77777777" w:rsidR="00621725" w:rsidRDefault="00621725" w:rsidP="00864999">
      <w:pPr>
        <w:spacing w:after="0" w:line="480" w:lineRule="auto"/>
      </w:pPr>
    </w:p>
    <w:p w14:paraId="5C6F49F2" w14:textId="77777777" w:rsidR="00864999" w:rsidRPr="001175D8" w:rsidRDefault="00864999" w:rsidP="00864999">
      <w:pPr>
        <w:spacing w:after="0" w:line="480" w:lineRule="auto"/>
      </w:pPr>
    </w:p>
    <w:p w14:paraId="1E745804" w14:textId="5F227D95" w:rsidR="00530967" w:rsidRDefault="00530967">
      <w:r>
        <w:br w:type="page"/>
      </w:r>
    </w:p>
    <w:p w14:paraId="2FB4B573" w14:textId="24D7471F" w:rsidR="00FC6479" w:rsidRDefault="00B73627" w:rsidP="00FC6479">
      <w:pPr>
        <w:keepNext/>
        <w:spacing w:line="480" w:lineRule="auto"/>
      </w:pPr>
      <w:r>
        <w:rPr>
          <w:noProof/>
        </w:rPr>
        <w:lastRenderedPageBreak/>
        <w:drawing>
          <wp:inline distT="0" distB="0" distL="0" distR="0" wp14:anchorId="71D0357E" wp14:editId="0C37D1AE">
            <wp:extent cx="5943600" cy="24460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46020"/>
                    </a:xfrm>
                    <a:prstGeom prst="rect">
                      <a:avLst/>
                    </a:prstGeom>
                  </pic:spPr>
                </pic:pic>
              </a:graphicData>
            </a:graphic>
          </wp:inline>
        </w:drawing>
      </w:r>
    </w:p>
    <w:p w14:paraId="7F3639CF" w14:textId="1DAF3854" w:rsidR="005F3DC7" w:rsidRDefault="00FC6479" w:rsidP="00B73627">
      <w:pPr>
        <w:pStyle w:val="Caption"/>
      </w:pPr>
      <w:r>
        <w:t xml:space="preserve">Figure </w:t>
      </w:r>
      <w:fldSimple w:instr=" SEQ Figure \* ARABIC ">
        <w:r w:rsidR="00793F15">
          <w:rPr>
            <w:noProof/>
          </w:rPr>
          <w:t>8</w:t>
        </w:r>
      </w:fldSimple>
      <w:r>
        <w:t>:QQ Plot for all P. falciparum BLASTP log(scores)</w:t>
      </w:r>
    </w:p>
    <w:p w14:paraId="3D8179D7" w14:textId="61B74C63" w:rsidR="00B73627" w:rsidRDefault="00B73627" w:rsidP="00B73627">
      <w:pPr>
        <w:spacing w:after="0" w:line="480" w:lineRule="auto"/>
      </w:pPr>
      <w:r>
        <w:t>The red line shows expected normality.  This plot shows departure from normality at the right (upper) portion of the graph.</w:t>
      </w:r>
    </w:p>
    <w:p w14:paraId="3610AF1A" w14:textId="77777777" w:rsidR="004D41CF" w:rsidRDefault="004D41CF" w:rsidP="004D41CF">
      <w:pPr>
        <w:keepNext/>
        <w:spacing w:after="0" w:line="480" w:lineRule="auto"/>
      </w:pPr>
      <w:r>
        <w:rPr>
          <w:noProof/>
        </w:rPr>
        <w:drawing>
          <wp:inline distT="0" distB="0" distL="0" distR="0" wp14:anchorId="63D32F12" wp14:editId="5DC3285A">
            <wp:extent cx="5943600" cy="34220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422015"/>
                    </a:xfrm>
                    <a:prstGeom prst="rect">
                      <a:avLst/>
                    </a:prstGeom>
                  </pic:spPr>
                </pic:pic>
              </a:graphicData>
            </a:graphic>
          </wp:inline>
        </w:drawing>
      </w:r>
    </w:p>
    <w:p w14:paraId="028ED2F2" w14:textId="5A75CED1" w:rsidR="004D41CF" w:rsidRDefault="004D41CF" w:rsidP="004D41CF">
      <w:pPr>
        <w:pStyle w:val="Caption"/>
      </w:pPr>
      <w:r>
        <w:t xml:space="preserve">Figure </w:t>
      </w:r>
      <w:fldSimple w:instr=" SEQ Figure \* ARABIC ">
        <w:r w:rsidR="00793F15">
          <w:rPr>
            <w:noProof/>
          </w:rPr>
          <w:t>9</w:t>
        </w:r>
      </w:fldSimple>
      <w:r>
        <w:t xml:space="preserve">: normal subset of log BLAST stats for </w:t>
      </w:r>
      <w:r w:rsidR="002874B4">
        <w:t>P</w:t>
      </w:r>
      <w:r>
        <w:t>. falciparum</w:t>
      </w:r>
    </w:p>
    <w:p w14:paraId="6BD76161" w14:textId="32AD15E2" w:rsidR="00A42E77" w:rsidRDefault="00A42E77" w:rsidP="00A42E77">
      <w:pPr>
        <w:spacing w:after="0" w:line="480" w:lineRule="auto"/>
      </w:pPr>
      <w:r>
        <w:t xml:space="preserve">We chose a threshold of 2 </w:t>
      </w:r>
      <w:r>
        <w:rPr>
          <w:i/>
          <w:iCs/>
        </w:rPr>
        <w:t>maximum absolute deviations</w:t>
      </w:r>
      <w:r>
        <w:t xml:space="preserve"> above the median as a cutoff below which the similarity results are </w:t>
      </w:r>
      <w:r>
        <w:rPr>
          <w:i/>
          <w:iCs/>
        </w:rPr>
        <w:t>normal</w:t>
      </w:r>
      <w:r>
        <w:t xml:space="preserve"> and therefore </w:t>
      </w:r>
      <w:r>
        <w:rPr>
          <w:i/>
          <w:iCs/>
        </w:rPr>
        <w:t xml:space="preserve">insignificant.  </w:t>
      </w:r>
      <w:r>
        <w:t xml:space="preserve">The normal score threshold was 27.16, and the </w:t>
      </w:r>
      <w:r>
        <w:lastRenderedPageBreak/>
        <w:t>log score threshold was 3.3073.</w:t>
      </w:r>
      <w:r w:rsidR="003873B7">
        <w:t xml:space="preserve">  We expect that scores above that will be more than randomly significant.</w:t>
      </w:r>
    </w:p>
    <w:p w14:paraId="352D49E2" w14:textId="7B71842C" w:rsidR="003873B7" w:rsidRDefault="003873B7" w:rsidP="00A42E77">
      <w:pPr>
        <w:spacing w:after="0" w:line="480" w:lineRule="auto"/>
      </w:pPr>
      <w:r>
        <w:t xml:space="preserve">Applying the Q-Q plot to the </w:t>
      </w:r>
      <w:proofErr w:type="spellStart"/>
      <w:r>
        <w:rPr>
          <w:i/>
          <w:iCs/>
        </w:rPr>
        <w:t>hmmer_score</w:t>
      </w:r>
      <w:proofErr w:type="spellEnd"/>
      <w:r>
        <w:t xml:space="preserve"> values does not provide as neat an answer:</w:t>
      </w:r>
    </w:p>
    <w:p w14:paraId="081FE211" w14:textId="77777777" w:rsidR="003873B7" w:rsidRDefault="003873B7" w:rsidP="003873B7">
      <w:pPr>
        <w:keepNext/>
        <w:spacing w:after="0" w:line="480" w:lineRule="auto"/>
      </w:pPr>
      <w:r>
        <w:rPr>
          <w:noProof/>
        </w:rPr>
        <w:drawing>
          <wp:inline distT="0" distB="0" distL="0" distR="0" wp14:anchorId="728EED8D" wp14:editId="5460C600">
            <wp:extent cx="5943600" cy="342201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422015"/>
                    </a:xfrm>
                    <a:prstGeom prst="rect">
                      <a:avLst/>
                    </a:prstGeom>
                  </pic:spPr>
                </pic:pic>
              </a:graphicData>
            </a:graphic>
          </wp:inline>
        </w:drawing>
      </w:r>
    </w:p>
    <w:p w14:paraId="4CE88C1C" w14:textId="142B662B" w:rsidR="003873B7" w:rsidRDefault="003873B7" w:rsidP="003873B7">
      <w:pPr>
        <w:pStyle w:val="Caption"/>
      </w:pPr>
      <w:r>
        <w:t xml:space="preserve">Figure </w:t>
      </w:r>
      <w:fldSimple w:instr=" SEQ Figure \* ARABIC ">
        <w:r w:rsidR="00793F15">
          <w:rPr>
            <w:noProof/>
          </w:rPr>
          <w:t>10</w:t>
        </w:r>
      </w:fldSimple>
      <w:r>
        <w:t>: HMMER scores are less well behaved</w:t>
      </w:r>
    </w:p>
    <w:p w14:paraId="1D9C78EA" w14:textId="7306920D" w:rsidR="003873B7" w:rsidRPr="003873B7" w:rsidRDefault="003873B7" w:rsidP="003873B7">
      <w:pPr>
        <w:spacing w:line="480" w:lineRule="auto"/>
      </w:pPr>
      <w:r>
        <w:t xml:space="preserve">The Q-Q plot shows a pronounced </w:t>
      </w:r>
      <w:proofErr w:type="spellStart"/>
      <w:r>
        <w:rPr>
          <w:i/>
          <w:iCs/>
        </w:rPr>
        <w:t>jink</w:t>
      </w:r>
      <w:proofErr w:type="spellEnd"/>
      <w:r>
        <w:t xml:space="preserve"> in the middle of the graph.  This suggests that the HMMER scores may be easier to stratify into different similarity classes.</w:t>
      </w:r>
    </w:p>
    <w:p w14:paraId="26CE0761" w14:textId="48FDE696" w:rsidR="00293856" w:rsidRDefault="00293856">
      <w:r>
        <w:br w:type="page"/>
      </w:r>
    </w:p>
    <w:p w14:paraId="4F83D3DF" w14:textId="349DC829" w:rsidR="00293856" w:rsidRDefault="00707AD1" w:rsidP="00707AD1">
      <w:pPr>
        <w:pStyle w:val="Heading2"/>
      </w:pPr>
      <w:r>
        <w:lastRenderedPageBreak/>
        <w:fldChar w:fldCharType="begin"/>
      </w:r>
      <w:r>
        <w:instrText xml:space="preserve"> autonumlgl </w:instrText>
      </w:r>
      <w:r>
        <w:fldChar w:fldCharType="end"/>
      </w:r>
      <w:r>
        <w:t xml:space="preserve"> Using </w:t>
      </w:r>
      <w:proofErr w:type="spellStart"/>
      <w:r>
        <w:t>kmeans</w:t>
      </w:r>
      <w:proofErr w:type="spellEnd"/>
      <w:r>
        <w:t xml:space="preserve"> to find a significant cluster</w:t>
      </w:r>
    </w:p>
    <w:p w14:paraId="46AE4E9D" w14:textId="1E8C70A3" w:rsidR="005B6846" w:rsidRDefault="005B6846" w:rsidP="00A42E77">
      <w:pPr>
        <w:spacing w:after="0" w:line="480" w:lineRule="auto"/>
      </w:pPr>
      <w:r>
        <w:t xml:space="preserve">Another approach to find a useful threshold is </w:t>
      </w:r>
      <w:proofErr w:type="spellStart"/>
      <w:r w:rsidRPr="005B6846">
        <w:rPr>
          <w:b/>
          <w:bCs/>
        </w:rPr>
        <w:t>kmeans</w:t>
      </w:r>
      <w:proofErr w:type="spellEnd"/>
      <w:r>
        <w:t xml:space="preserve"> clustering.  We are looking for a region that is less dense,</w:t>
      </w:r>
      <w:r w:rsidR="0079506F">
        <w:t xml:space="preserve"> with higher scores</w:t>
      </w:r>
      <w:r>
        <w:t xml:space="preserve"> indicating unusually high similarity.</w:t>
      </w:r>
    </w:p>
    <w:p w14:paraId="34BD2F66" w14:textId="77777777" w:rsidR="003873B7" w:rsidRDefault="003873B7" w:rsidP="003873B7">
      <w:pPr>
        <w:keepNext/>
        <w:spacing w:after="0" w:line="480" w:lineRule="auto"/>
      </w:pPr>
      <w:r>
        <w:rPr>
          <w:noProof/>
        </w:rPr>
        <w:drawing>
          <wp:inline distT="0" distB="0" distL="0" distR="0" wp14:anchorId="618208B6" wp14:editId="3CE116CF">
            <wp:extent cx="5943600" cy="34220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422015"/>
                    </a:xfrm>
                    <a:prstGeom prst="rect">
                      <a:avLst/>
                    </a:prstGeom>
                  </pic:spPr>
                </pic:pic>
              </a:graphicData>
            </a:graphic>
          </wp:inline>
        </w:drawing>
      </w:r>
    </w:p>
    <w:p w14:paraId="5E2AFBAB" w14:textId="484043E1" w:rsidR="003873B7" w:rsidRDefault="003873B7" w:rsidP="003873B7">
      <w:pPr>
        <w:pStyle w:val="Caption"/>
      </w:pPr>
      <w:r>
        <w:t xml:space="preserve">Figure </w:t>
      </w:r>
      <w:fldSimple w:instr=" SEQ Figure \* ARABIC ">
        <w:r w:rsidR="00793F15">
          <w:rPr>
            <w:noProof/>
          </w:rPr>
          <w:t>11</w:t>
        </w:r>
      </w:fldSimple>
      <w:r>
        <w:t xml:space="preserve">: </w:t>
      </w:r>
      <w:proofErr w:type="spellStart"/>
      <w:r>
        <w:t>kmeans</w:t>
      </w:r>
      <w:proofErr w:type="spellEnd"/>
      <w:r>
        <w:t xml:space="preserve"> clustering of </w:t>
      </w:r>
      <w:proofErr w:type="spellStart"/>
      <w:r>
        <w:t>hmmer_score</w:t>
      </w:r>
      <w:proofErr w:type="spellEnd"/>
    </w:p>
    <w:p w14:paraId="23C75FA6" w14:textId="14A0DC54" w:rsidR="003873B7" w:rsidRDefault="00293856" w:rsidP="003873B7">
      <w:r>
        <w:t xml:space="preserve">The purple line shows the threshold separating less similar insignificant similarity (in red) from highly similar ORFs in black.  The similarity threshold found by </w:t>
      </w:r>
      <w:proofErr w:type="spellStart"/>
      <w:r>
        <w:t>kmeans</w:t>
      </w:r>
      <w:proofErr w:type="spellEnd"/>
      <w:r>
        <w:t xml:space="preserve"> is more stringent than the one we found using </w:t>
      </w:r>
      <w:r>
        <w:rPr>
          <w:i/>
          <w:iCs/>
        </w:rPr>
        <w:t>median</w:t>
      </w:r>
      <w:r>
        <w:t xml:space="preserve"> and </w:t>
      </w:r>
      <w:r>
        <w:rPr>
          <w:i/>
          <w:iCs/>
        </w:rPr>
        <w:t>maximum absolute deviation</w:t>
      </w:r>
      <w:r>
        <w:t>.</w:t>
      </w:r>
    </w:p>
    <w:p w14:paraId="7A3144E6" w14:textId="2FBF0AE7" w:rsidR="00293856" w:rsidRDefault="00293856" w:rsidP="003873B7">
      <w:r>
        <w:t>1708 scores out of 20178 belong to the significant cluster.</w:t>
      </w:r>
    </w:p>
    <w:p w14:paraId="4F120AC5" w14:textId="02341305" w:rsidR="0032414B" w:rsidRDefault="0032414B">
      <w:r>
        <w:br w:type="page"/>
      </w:r>
    </w:p>
    <w:p w14:paraId="22CA4610" w14:textId="77777777" w:rsidR="0032414B" w:rsidRDefault="0032414B" w:rsidP="003873B7"/>
    <w:p w14:paraId="5F416BF4" w14:textId="6B3D5EFD" w:rsidR="00A42E77" w:rsidRDefault="00EE4D29" w:rsidP="00EE4D29">
      <w:pPr>
        <w:pStyle w:val="Heading2"/>
      </w:pPr>
      <w:r>
        <w:fldChar w:fldCharType="begin"/>
      </w:r>
      <w:r>
        <w:instrText xml:space="preserve"> autonumlgl </w:instrText>
      </w:r>
      <w:r>
        <w:fldChar w:fldCharType="end"/>
      </w:r>
      <w:r>
        <w:t xml:space="preserve"> Downloading drugs and targets</w:t>
      </w:r>
    </w:p>
    <w:p w14:paraId="2C720B52" w14:textId="02BF7159" w:rsidR="00EE4D29" w:rsidRDefault="00EE4D29" w:rsidP="00EE4D29">
      <w:r>
        <w:t xml:space="preserve">Having determined a significance threshold, we are ready to select drugs and targets from the </w:t>
      </w:r>
      <w:r w:rsidR="005778D0">
        <w:rPr>
          <w:i/>
          <w:iCs/>
        </w:rPr>
        <w:t>CHEMBL_25</w:t>
      </w:r>
      <w:r w:rsidR="005778D0">
        <w:t xml:space="preserve"> database.</w:t>
      </w:r>
      <w:r w:rsidR="00401CAB">
        <w:t xml:space="preserve">  The query specifies </w:t>
      </w:r>
      <w:proofErr w:type="spellStart"/>
      <w:r w:rsidR="00401CAB">
        <w:t>tax_id</w:t>
      </w:r>
      <w:proofErr w:type="spellEnd"/>
      <w:r w:rsidR="00401CAB">
        <w:t xml:space="preserve"> to find targets for the associated organism.</w:t>
      </w:r>
    </w:p>
    <w:p w14:paraId="056C09D9" w14:textId="720B1F5C" w:rsidR="00401CAB" w:rsidRDefault="00401CAB" w:rsidP="00EE4D29">
      <w:r>
        <w:t xml:space="preserve">The score in this query was determined from </w:t>
      </w:r>
      <w:proofErr w:type="spellStart"/>
      <w:r>
        <w:t>kmeans</w:t>
      </w:r>
      <w:proofErr w:type="spellEnd"/>
      <w:r>
        <w:t xml:space="preserve">, as described </w:t>
      </w:r>
      <w:r w:rsidR="0032414B">
        <w:t>(See</w:t>
      </w:r>
      <w:r>
        <w:t xml:space="preserve"> </w:t>
      </w:r>
      <w:r>
        <w:fldChar w:fldCharType="begin"/>
      </w:r>
      <w:r>
        <w:instrText xml:space="preserve"> REF _Ref33732019 \h </w:instrText>
      </w:r>
      <w:r>
        <w:fldChar w:fldCharType="separate"/>
      </w:r>
      <w:r>
        <w:t xml:space="preserve">6.4.3. Score normality and </w:t>
      </w:r>
      <w:proofErr w:type="spellStart"/>
      <w:r>
        <w:t>kmeans</w:t>
      </w:r>
      <w:proofErr w:type="spellEnd"/>
      <w:r>
        <w:t xml:space="preserve"> analysis</w:t>
      </w:r>
      <w:r>
        <w:fldChar w:fldCharType="end"/>
      </w:r>
      <w:r w:rsidR="0032414B">
        <w:t>).</w:t>
      </w:r>
    </w:p>
    <w:p w14:paraId="171D3D95"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select distinct </w:t>
      </w:r>
      <w:proofErr w:type="spellStart"/>
      <w:r w:rsidRPr="005778D0">
        <w:rPr>
          <w:rFonts w:ascii="Courier New" w:hAnsi="Courier New" w:cs="Courier New"/>
          <w:sz w:val="16"/>
          <w:szCs w:val="16"/>
        </w:rPr>
        <w:t>h.target</w:t>
      </w:r>
      <w:proofErr w:type="spellEnd"/>
      <w:r w:rsidRPr="005778D0">
        <w:rPr>
          <w:rFonts w:ascii="Courier New" w:hAnsi="Courier New" w:cs="Courier New"/>
          <w:sz w:val="16"/>
          <w:szCs w:val="16"/>
        </w:rPr>
        <w:t xml:space="preserve">, score, </w:t>
      </w:r>
      <w:proofErr w:type="spellStart"/>
      <w:r w:rsidRPr="005778D0">
        <w:rPr>
          <w:rFonts w:ascii="Courier New" w:hAnsi="Courier New" w:cs="Courier New"/>
          <w:sz w:val="16"/>
          <w:szCs w:val="16"/>
        </w:rPr>
        <w:t>td.tax_id</w:t>
      </w:r>
      <w:proofErr w:type="spellEnd"/>
      <w:r w:rsidRPr="005778D0">
        <w:rPr>
          <w:rFonts w:ascii="Courier New" w:hAnsi="Courier New" w:cs="Courier New"/>
          <w:sz w:val="16"/>
          <w:szCs w:val="16"/>
        </w:rPr>
        <w:t xml:space="preserve"> as </w:t>
      </w:r>
      <w:proofErr w:type="spellStart"/>
      <w:r w:rsidRPr="005778D0">
        <w:rPr>
          <w:rFonts w:ascii="Courier New" w:hAnsi="Courier New" w:cs="Courier New"/>
          <w:sz w:val="16"/>
          <w:szCs w:val="16"/>
        </w:rPr>
        <w:t>original_tax_id</w:t>
      </w:r>
      <w:proofErr w:type="spellEnd"/>
      <w:r w:rsidRPr="005778D0">
        <w:rPr>
          <w:rFonts w:ascii="Courier New" w:hAnsi="Courier New" w:cs="Courier New"/>
          <w:sz w:val="16"/>
          <w:szCs w:val="16"/>
        </w:rPr>
        <w:t xml:space="preserve">, </w:t>
      </w:r>
      <w:proofErr w:type="spellStart"/>
      <w:r w:rsidRPr="005778D0">
        <w:rPr>
          <w:rFonts w:ascii="Courier New" w:hAnsi="Courier New" w:cs="Courier New"/>
          <w:sz w:val="16"/>
          <w:szCs w:val="16"/>
        </w:rPr>
        <w:t>td.organism</w:t>
      </w:r>
      <w:proofErr w:type="spellEnd"/>
      <w:r w:rsidRPr="005778D0">
        <w:rPr>
          <w:rFonts w:ascii="Courier New" w:hAnsi="Courier New" w:cs="Courier New"/>
          <w:sz w:val="16"/>
          <w:szCs w:val="16"/>
        </w:rPr>
        <w:t xml:space="preserve"> as </w:t>
      </w:r>
      <w:proofErr w:type="spellStart"/>
      <w:r w:rsidRPr="005778D0">
        <w:rPr>
          <w:rFonts w:ascii="Courier New" w:hAnsi="Courier New" w:cs="Courier New"/>
          <w:sz w:val="16"/>
          <w:szCs w:val="16"/>
        </w:rPr>
        <w:t>orig_organism,td.pref_name</w:t>
      </w:r>
      <w:proofErr w:type="spellEnd"/>
      <w:r w:rsidRPr="005778D0">
        <w:rPr>
          <w:rFonts w:ascii="Courier New" w:hAnsi="Courier New" w:cs="Courier New"/>
          <w:sz w:val="16"/>
          <w:szCs w:val="16"/>
        </w:rPr>
        <w:t xml:space="preserve">, </w:t>
      </w:r>
      <w:proofErr w:type="spellStart"/>
      <w:r w:rsidRPr="005778D0">
        <w:rPr>
          <w:rFonts w:ascii="Courier New" w:hAnsi="Courier New" w:cs="Courier New"/>
          <w:sz w:val="16"/>
          <w:szCs w:val="16"/>
        </w:rPr>
        <w:t>md.pref_name</w:t>
      </w:r>
      <w:proofErr w:type="spellEnd"/>
      <w:r w:rsidRPr="005778D0">
        <w:rPr>
          <w:rFonts w:ascii="Courier New" w:hAnsi="Courier New" w:cs="Courier New"/>
          <w:sz w:val="16"/>
          <w:szCs w:val="16"/>
        </w:rPr>
        <w:t xml:space="preserve">, </w:t>
      </w:r>
      <w:proofErr w:type="spellStart"/>
      <w:r w:rsidRPr="005778D0">
        <w:rPr>
          <w:rFonts w:ascii="Courier New" w:hAnsi="Courier New" w:cs="Courier New"/>
          <w:sz w:val="16"/>
          <w:szCs w:val="16"/>
        </w:rPr>
        <w:t>md.chembl_id</w:t>
      </w:r>
      <w:proofErr w:type="spellEnd"/>
    </w:p>
    <w:p w14:paraId="57D04E33"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from </w:t>
      </w:r>
      <w:proofErr w:type="spellStart"/>
      <w:r w:rsidRPr="005778D0">
        <w:rPr>
          <w:rFonts w:ascii="Courier New" w:hAnsi="Courier New" w:cs="Courier New"/>
          <w:sz w:val="16"/>
          <w:szCs w:val="16"/>
        </w:rPr>
        <w:t>hmmer_statistics</w:t>
      </w:r>
      <w:proofErr w:type="spellEnd"/>
      <w:r w:rsidRPr="005778D0">
        <w:rPr>
          <w:rFonts w:ascii="Courier New" w:hAnsi="Courier New" w:cs="Courier New"/>
          <w:sz w:val="16"/>
          <w:szCs w:val="16"/>
        </w:rPr>
        <w:t xml:space="preserve"> h</w:t>
      </w:r>
    </w:p>
    <w:p w14:paraId="6D54E8E5"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join </w:t>
      </w:r>
      <w:proofErr w:type="spellStart"/>
      <w:r w:rsidRPr="005778D0">
        <w:rPr>
          <w:rFonts w:ascii="Courier New" w:hAnsi="Courier New" w:cs="Courier New"/>
          <w:sz w:val="16"/>
          <w:szCs w:val="16"/>
        </w:rPr>
        <w:t>target_dictionary</w:t>
      </w:r>
      <w:proofErr w:type="spellEnd"/>
      <w:r w:rsidRPr="005778D0">
        <w:rPr>
          <w:rFonts w:ascii="Courier New" w:hAnsi="Courier New" w:cs="Courier New"/>
          <w:sz w:val="16"/>
          <w:szCs w:val="16"/>
        </w:rPr>
        <w:t xml:space="preserve"> td</w:t>
      </w:r>
    </w:p>
    <w:p w14:paraId="6D778862"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on </w:t>
      </w:r>
      <w:proofErr w:type="spellStart"/>
      <w:r w:rsidRPr="005778D0">
        <w:rPr>
          <w:rFonts w:ascii="Courier New" w:hAnsi="Courier New" w:cs="Courier New"/>
          <w:sz w:val="16"/>
          <w:szCs w:val="16"/>
        </w:rPr>
        <w:t>h.target</w:t>
      </w:r>
      <w:proofErr w:type="spellEnd"/>
      <w:r w:rsidRPr="005778D0">
        <w:rPr>
          <w:rFonts w:ascii="Courier New" w:hAnsi="Courier New" w:cs="Courier New"/>
          <w:sz w:val="16"/>
          <w:szCs w:val="16"/>
        </w:rPr>
        <w:t xml:space="preserve"> = </w:t>
      </w:r>
      <w:proofErr w:type="spellStart"/>
      <w:r w:rsidRPr="005778D0">
        <w:rPr>
          <w:rFonts w:ascii="Courier New" w:hAnsi="Courier New" w:cs="Courier New"/>
          <w:sz w:val="16"/>
          <w:szCs w:val="16"/>
        </w:rPr>
        <w:t>td.chembl_id</w:t>
      </w:r>
      <w:proofErr w:type="spellEnd"/>
    </w:p>
    <w:p w14:paraId="1DB806B9"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join </w:t>
      </w:r>
      <w:proofErr w:type="spellStart"/>
      <w:r w:rsidRPr="005778D0">
        <w:rPr>
          <w:rFonts w:ascii="Courier New" w:hAnsi="Courier New" w:cs="Courier New"/>
          <w:sz w:val="16"/>
          <w:szCs w:val="16"/>
        </w:rPr>
        <w:t>drug_mechanism</w:t>
      </w:r>
      <w:proofErr w:type="spellEnd"/>
      <w:r w:rsidRPr="005778D0">
        <w:rPr>
          <w:rFonts w:ascii="Courier New" w:hAnsi="Courier New" w:cs="Courier New"/>
          <w:sz w:val="16"/>
          <w:szCs w:val="16"/>
        </w:rPr>
        <w:t xml:space="preserve"> dm</w:t>
      </w:r>
    </w:p>
    <w:p w14:paraId="37E6A912"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ON </w:t>
      </w:r>
      <w:proofErr w:type="spellStart"/>
      <w:r w:rsidRPr="005778D0">
        <w:rPr>
          <w:rFonts w:ascii="Courier New" w:hAnsi="Courier New" w:cs="Courier New"/>
          <w:sz w:val="16"/>
          <w:szCs w:val="16"/>
        </w:rPr>
        <w:t>dm.tid</w:t>
      </w:r>
      <w:proofErr w:type="spellEnd"/>
      <w:r w:rsidRPr="005778D0">
        <w:rPr>
          <w:rFonts w:ascii="Courier New" w:hAnsi="Courier New" w:cs="Courier New"/>
          <w:sz w:val="16"/>
          <w:szCs w:val="16"/>
        </w:rPr>
        <w:t xml:space="preserve"> = </w:t>
      </w:r>
      <w:proofErr w:type="spellStart"/>
      <w:r w:rsidRPr="005778D0">
        <w:rPr>
          <w:rFonts w:ascii="Courier New" w:hAnsi="Courier New" w:cs="Courier New"/>
          <w:sz w:val="16"/>
          <w:szCs w:val="16"/>
        </w:rPr>
        <w:t>td.tid</w:t>
      </w:r>
      <w:proofErr w:type="spellEnd"/>
    </w:p>
    <w:p w14:paraId="26F0E46B"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join </w:t>
      </w:r>
      <w:proofErr w:type="spellStart"/>
      <w:r w:rsidRPr="005778D0">
        <w:rPr>
          <w:rFonts w:ascii="Courier New" w:hAnsi="Courier New" w:cs="Courier New"/>
          <w:sz w:val="16"/>
          <w:szCs w:val="16"/>
        </w:rPr>
        <w:t>molecule_dictionary</w:t>
      </w:r>
      <w:proofErr w:type="spellEnd"/>
      <w:r w:rsidRPr="005778D0">
        <w:rPr>
          <w:rFonts w:ascii="Courier New" w:hAnsi="Courier New" w:cs="Courier New"/>
          <w:sz w:val="16"/>
          <w:szCs w:val="16"/>
        </w:rPr>
        <w:t xml:space="preserve"> md</w:t>
      </w:r>
    </w:p>
    <w:p w14:paraId="02779E4A"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ON </w:t>
      </w:r>
      <w:proofErr w:type="spellStart"/>
      <w:r w:rsidRPr="005778D0">
        <w:rPr>
          <w:rFonts w:ascii="Courier New" w:hAnsi="Courier New" w:cs="Courier New"/>
          <w:sz w:val="16"/>
          <w:szCs w:val="16"/>
        </w:rPr>
        <w:t>dm.molregno</w:t>
      </w:r>
      <w:proofErr w:type="spellEnd"/>
      <w:r w:rsidRPr="005778D0">
        <w:rPr>
          <w:rFonts w:ascii="Courier New" w:hAnsi="Courier New" w:cs="Courier New"/>
          <w:sz w:val="16"/>
          <w:szCs w:val="16"/>
        </w:rPr>
        <w:t xml:space="preserve"> = </w:t>
      </w:r>
      <w:proofErr w:type="spellStart"/>
      <w:r w:rsidRPr="005778D0">
        <w:rPr>
          <w:rFonts w:ascii="Courier New" w:hAnsi="Courier New" w:cs="Courier New"/>
          <w:sz w:val="16"/>
          <w:szCs w:val="16"/>
        </w:rPr>
        <w:t>md.molregno</w:t>
      </w:r>
      <w:proofErr w:type="spellEnd"/>
    </w:p>
    <w:p w14:paraId="42001FF3"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WHERE </w:t>
      </w:r>
      <w:proofErr w:type="spellStart"/>
      <w:r w:rsidRPr="005778D0">
        <w:rPr>
          <w:rFonts w:ascii="Courier New" w:hAnsi="Courier New" w:cs="Courier New"/>
          <w:sz w:val="16"/>
          <w:szCs w:val="16"/>
        </w:rPr>
        <w:t>h.tax_id</w:t>
      </w:r>
      <w:proofErr w:type="spellEnd"/>
      <w:r w:rsidRPr="005778D0">
        <w:rPr>
          <w:rFonts w:ascii="Courier New" w:hAnsi="Courier New" w:cs="Courier New"/>
          <w:sz w:val="16"/>
          <w:szCs w:val="16"/>
        </w:rPr>
        <w:t xml:space="preserve"> = 36329</w:t>
      </w:r>
    </w:p>
    <w:p w14:paraId="19D6876C" w14:textId="77777777"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 xml:space="preserve">  and score &gt;= 385.3</w:t>
      </w:r>
    </w:p>
    <w:p w14:paraId="48C19D31" w14:textId="5615F20E" w:rsidR="005778D0" w:rsidRPr="005778D0" w:rsidRDefault="005778D0" w:rsidP="005778D0">
      <w:pPr>
        <w:spacing w:after="0" w:line="240" w:lineRule="auto"/>
        <w:rPr>
          <w:rFonts w:ascii="Courier New" w:hAnsi="Courier New" w:cs="Courier New"/>
          <w:sz w:val="16"/>
          <w:szCs w:val="16"/>
        </w:rPr>
      </w:pPr>
      <w:r w:rsidRPr="005778D0">
        <w:rPr>
          <w:rFonts w:ascii="Courier New" w:hAnsi="Courier New" w:cs="Courier New"/>
          <w:sz w:val="16"/>
          <w:szCs w:val="16"/>
        </w:rPr>
        <w:t>order by score desc;</w:t>
      </w:r>
    </w:p>
    <w:p w14:paraId="126B9A79" w14:textId="694B1825" w:rsidR="006D392F" w:rsidRDefault="006D392F" w:rsidP="00C65D12">
      <w:pPr>
        <w:spacing w:line="480" w:lineRule="auto"/>
      </w:pPr>
    </w:p>
    <w:p w14:paraId="00EA272D" w14:textId="3E627D61" w:rsidR="00417E0F" w:rsidRDefault="00417E0F" w:rsidP="00C65D12">
      <w:pPr>
        <w:spacing w:line="480" w:lineRule="auto"/>
      </w:pPr>
      <w:r>
        <w:t xml:space="preserve">This query was reformatted as a </w:t>
      </w:r>
      <w:r>
        <w:rPr>
          <w:b/>
          <w:bCs/>
        </w:rPr>
        <w:t>psql</w:t>
      </w:r>
      <w:r>
        <w:t xml:space="preserve"> command that downloads a tab delimited text file (See </w:t>
      </w:r>
      <w:r>
        <w:fldChar w:fldCharType="begin"/>
      </w:r>
      <w:r>
        <w:instrText xml:space="preserve"> REF _Ref33763990 \h </w:instrText>
      </w:r>
      <w:r>
        <w:fldChar w:fldCharType="separate"/>
      </w:r>
      <w:r>
        <w:t xml:space="preserve">6.5. Download </w:t>
      </w:r>
      <w:r w:rsidR="002874B4">
        <w:t>P</w:t>
      </w:r>
      <w:r>
        <w:t>. falciparum drugs and targets</w:t>
      </w:r>
      <w:r>
        <w:fldChar w:fldCharType="end"/>
      </w:r>
      <w:r>
        <w:t>).</w:t>
      </w:r>
    </w:p>
    <w:p w14:paraId="155FBA08" w14:textId="38449B33" w:rsidR="00793F15" w:rsidRDefault="00417E0F" w:rsidP="00ED6DD2">
      <w:pPr>
        <w:spacing w:line="480" w:lineRule="auto"/>
      </w:pPr>
      <w:r>
        <w:t xml:space="preserve">The tab delimited file was imported into excel, providing a filterable document.  This is useful, if we wish to exclude certain original organisms (9606 is human.)  While the query downloads the data in descending score order, a user can sort this document by other columns, such as the drug </w:t>
      </w:r>
      <w:proofErr w:type="spellStart"/>
      <w:r>
        <w:rPr>
          <w:i/>
          <w:iCs/>
        </w:rPr>
        <w:t>pref_name</w:t>
      </w:r>
      <w:proofErr w:type="spellEnd"/>
      <w:r>
        <w:t>.</w:t>
      </w:r>
    </w:p>
    <w:p w14:paraId="3B02C9C5" w14:textId="1F01E686" w:rsidR="00ED6DD2" w:rsidRPr="00ED6DD2" w:rsidRDefault="00ED6DD2" w:rsidP="00ED6DD2">
      <w:pPr>
        <w:spacing w:line="480" w:lineRule="auto"/>
      </w:pPr>
      <w:proofErr w:type="spellStart"/>
      <w:r w:rsidRPr="00ED6DD2">
        <w:rPr>
          <w:b/>
          <w:bCs/>
        </w:rPr>
        <w:t>P_falciparum_hmmer_drugs.xslx</w:t>
      </w:r>
      <w:proofErr w:type="spellEnd"/>
      <w:r>
        <w:t xml:space="preserve"> is included separately in the supplements.</w:t>
      </w:r>
    </w:p>
    <w:p w14:paraId="1BCBCEAF" w14:textId="07F633BB" w:rsidR="00793F15" w:rsidRDefault="00793F15" w:rsidP="00793F15">
      <w:r>
        <w:t xml:space="preserve">At least one line for each target/drug with score from </w:t>
      </w:r>
      <w:proofErr w:type="spellStart"/>
      <w:r>
        <w:rPr>
          <w:b/>
          <w:bCs/>
        </w:rPr>
        <w:t>jackhmmer</w:t>
      </w:r>
      <w:proofErr w:type="spellEnd"/>
      <w:r>
        <w:t xml:space="preserve"> with document references, in </w:t>
      </w:r>
      <w:proofErr w:type="spellStart"/>
      <w:r>
        <w:t>pref_name</w:t>
      </w:r>
      <w:proofErr w:type="spellEnd"/>
      <w:r>
        <w:t xml:space="preserve"> / journal year order.</w:t>
      </w:r>
      <w:r w:rsidR="00B26F84">
        <w:t xml:space="preserve">  (See </w:t>
      </w:r>
      <w:r w:rsidR="00B26F84">
        <w:fldChar w:fldCharType="begin"/>
      </w:r>
      <w:r w:rsidR="00B26F84">
        <w:instrText xml:space="preserve"> REF _Ref33789518 \h </w:instrText>
      </w:r>
      <w:r w:rsidR="00B26F84">
        <w:fldChar w:fldCharType="separate"/>
      </w:r>
      <w:r w:rsidR="00B26F84">
        <w:t xml:space="preserve">6.6. Download </w:t>
      </w:r>
      <w:r w:rsidR="002874B4">
        <w:t>P</w:t>
      </w:r>
      <w:r w:rsidR="00B26F84">
        <w:t>. falciparum drugs and targets, with annotations</w:t>
      </w:r>
      <w:r w:rsidR="00B26F84">
        <w:fldChar w:fldCharType="end"/>
      </w:r>
      <w:r w:rsidR="00B26F84">
        <w:t>)</w:t>
      </w:r>
    </w:p>
    <w:p w14:paraId="0B2B40F0" w14:textId="29F39049" w:rsidR="00DB6BB1" w:rsidRPr="00DB6BB1" w:rsidRDefault="00DB6BB1" w:rsidP="00793F15">
      <w:r>
        <w:t xml:space="preserve">File </w:t>
      </w:r>
      <w:proofErr w:type="spellStart"/>
      <w:r>
        <w:rPr>
          <w:b/>
          <w:bCs/>
        </w:rPr>
        <w:t>P_falciparum_hmmer_drugs_annotated.xslx</w:t>
      </w:r>
      <w:proofErr w:type="spellEnd"/>
      <w:r>
        <w:t xml:space="preserve"> is included separately in the supplements.</w:t>
      </w:r>
    </w:p>
    <w:p w14:paraId="7F8A9F57" w14:textId="77777777" w:rsidR="001D448F" w:rsidRDefault="001D448F">
      <w:r>
        <w:br w:type="page"/>
      </w:r>
    </w:p>
    <w:p w14:paraId="2CCAF380" w14:textId="186B3710" w:rsidR="00AD20D2" w:rsidRDefault="001D448F" w:rsidP="001D448F">
      <w:pPr>
        <w:pStyle w:val="Heading2"/>
      </w:pPr>
      <w:r>
        <w:lastRenderedPageBreak/>
        <w:fldChar w:fldCharType="begin"/>
      </w:r>
      <w:r>
        <w:instrText xml:space="preserve"> autonumlgl </w:instrText>
      </w:r>
      <w:r>
        <w:fldChar w:fldCharType="end"/>
      </w:r>
      <w:r>
        <w:t xml:space="preserve"> Validating drugs found</w:t>
      </w:r>
    </w:p>
    <w:p w14:paraId="642C200D" w14:textId="38259F69" w:rsidR="00F64D04" w:rsidRPr="00F64D04" w:rsidRDefault="009F6856" w:rsidP="00F64D04">
      <w:r>
        <w:t>848</w:t>
      </w:r>
      <w:r w:rsidR="00F64D04">
        <w:t xml:space="preserve"> drugs/targets were found based on similarity criterion identified by </w:t>
      </w:r>
      <w:proofErr w:type="spellStart"/>
      <w:r w:rsidR="00F64D04">
        <w:rPr>
          <w:b/>
          <w:bCs/>
        </w:rPr>
        <w:t>kmeans</w:t>
      </w:r>
      <w:proofErr w:type="spellEnd"/>
      <w:r w:rsidR="00F64D04">
        <w:t xml:space="preserve"> threshold of 385.3.</w:t>
      </w:r>
    </w:p>
    <w:p w14:paraId="212BA711" w14:textId="1194E6E9" w:rsidR="001D448F" w:rsidRPr="001D448F" w:rsidRDefault="001D448F" w:rsidP="001D448F">
      <w:r>
        <w:t xml:space="preserve">Of the drugs found, 2 are already known in the </w:t>
      </w:r>
      <w:r>
        <w:rPr>
          <w:i/>
          <w:iCs/>
        </w:rPr>
        <w:t>chembl_25</w:t>
      </w:r>
      <w:r>
        <w:t xml:space="preserve"> database for </w:t>
      </w:r>
      <w:r w:rsidR="00F64D04">
        <w:t>P. falciparum:</w:t>
      </w:r>
    </w:p>
    <w:tbl>
      <w:tblPr>
        <w:tblW w:w="9360" w:type="dxa"/>
        <w:tblInd w:w="-5" w:type="dxa"/>
        <w:tblLook w:val="04A0" w:firstRow="1" w:lastRow="0" w:firstColumn="1" w:lastColumn="0" w:noHBand="0" w:noVBand="1"/>
      </w:tblPr>
      <w:tblGrid>
        <w:gridCol w:w="881"/>
        <w:gridCol w:w="1260"/>
        <w:gridCol w:w="1171"/>
        <w:gridCol w:w="1135"/>
        <w:gridCol w:w="1338"/>
        <w:gridCol w:w="1687"/>
        <w:gridCol w:w="1080"/>
        <w:gridCol w:w="1150"/>
      </w:tblGrid>
      <w:tr w:rsidR="00250589" w:rsidRPr="00250589" w14:paraId="654C7ACE" w14:textId="77777777" w:rsidTr="00250589">
        <w:trPr>
          <w:trHeight w:val="300"/>
        </w:trPr>
        <w:tc>
          <w:tcPr>
            <w:tcW w:w="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5715AE" w14:textId="77777777" w:rsidR="00250589" w:rsidRPr="00250589" w:rsidRDefault="00250589" w:rsidP="00250589">
            <w:pPr>
              <w:spacing w:after="0" w:line="240" w:lineRule="auto"/>
              <w:rPr>
                <w:rFonts w:ascii="Calibri" w:eastAsia="Times New Roman" w:hAnsi="Calibri" w:cs="Calibri"/>
                <w:b/>
                <w:bCs/>
                <w:color w:val="000000"/>
                <w:sz w:val="16"/>
                <w:szCs w:val="16"/>
              </w:rPr>
            </w:pPr>
            <w:proofErr w:type="spellStart"/>
            <w:r w:rsidRPr="00250589">
              <w:rPr>
                <w:rFonts w:ascii="Calibri" w:eastAsia="Times New Roman" w:hAnsi="Calibri" w:cs="Calibri"/>
                <w:b/>
                <w:bCs/>
                <w:color w:val="000000"/>
                <w:sz w:val="16"/>
                <w:szCs w:val="16"/>
              </w:rPr>
              <w:t>avg_score</w:t>
            </w:r>
            <w:proofErr w:type="spellEnd"/>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5DE77626" w14:textId="77777777" w:rsidR="00250589" w:rsidRPr="00250589" w:rsidRDefault="00250589" w:rsidP="00250589">
            <w:pPr>
              <w:spacing w:after="0" w:line="240" w:lineRule="auto"/>
              <w:rPr>
                <w:rFonts w:ascii="Calibri" w:eastAsia="Times New Roman" w:hAnsi="Calibri" w:cs="Calibri"/>
                <w:b/>
                <w:bCs/>
                <w:color w:val="000000"/>
                <w:sz w:val="16"/>
                <w:szCs w:val="16"/>
              </w:rPr>
            </w:pPr>
            <w:proofErr w:type="spellStart"/>
            <w:r w:rsidRPr="00250589">
              <w:rPr>
                <w:rFonts w:ascii="Calibri" w:eastAsia="Times New Roman" w:hAnsi="Calibri" w:cs="Calibri"/>
                <w:b/>
                <w:bCs/>
                <w:color w:val="000000"/>
                <w:sz w:val="16"/>
                <w:szCs w:val="16"/>
              </w:rPr>
              <w:t>original_tax_id</w:t>
            </w:r>
            <w:proofErr w:type="spellEnd"/>
          </w:p>
        </w:tc>
        <w:tc>
          <w:tcPr>
            <w:tcW w:w="1258" w:type="dxa"/>
            <w:tcBorders>
              <w:top w:val="single" w:sz="4" w:space="0" w:color="auto"/>
              <w:left w:val="nil"/>
              <w:bottom w:val="single" w:sz="4" w:space="0" w:color="auto"/>
              <w:right w:val="single" w:sz="4" w:space="0" w:color="auto"/>
            </w:tcBorders>
            <w:shd w:val="clear" w:color="auto" w:fill="auto"/>
            <w:vAlign w:val="bottom"/>
            <w:hideMark/>
          </w:tcPr>
          <w:p w14:paraId="13AC720A" w14:textId="77777777" w:rsidR="00250589" w:rsidRPr="00250589" w:rsidRDefault="00250589" w:rsidP="00250589">
            <w:pPr>
              <w:spacing w:after="0" w:line="240" w:lineRule="auto"/>
              <w:rPr>
                <w:rFonts w:ascii="Calibri" w:eastAsia="Times New Roman" w:hAnsi="Calibri" w:cs="Calibri"/>
                <w:b/>
                <w:bCs/>
                <w:color w:val="000000"/>
                <w:sz w:val="16"/>
                <w:szCs w:val="16"/>
              </w:rPr>
            </w:pPr>
            <w:proofErr w:type="spellStart"/>
            <w:r w:rsidRPr="00250589">
              <w:rPr>
                <w:rFonts w:ascii="Calibri" w:eastAsia="Times New Roman" w:hAnsi="Calibri" w:cs="Calibri"/>
                <w:b/>
                <w:bCs/>
                <w:color w:val="000000"/>
                <w:sz w:val="16"/>
                <w:szCs w:val="16"/>
              </w:rPr>
              <w:t>orig_organism</w:t>
            </w:r>
            <w:proofErr w:type="spellEnd"/>
          </w:p>
        </w:tc>
        <w:tc>
          <w:tcPr>
            <w:tcW w:w="1141" w:type="dxa"/>
            <w:tcBorders>
              <w:top w:val="single" w:sz="4" w:space="0" w:color="auto"/>
              <w:left w:val="nil"/>
              <w:bottom w:val="single" w:sz="4" w:space="0" w:color="auto"/>
              <w:right w:val="single" w:sz="4" w:space="0" w:color="auto"/>
            </w:tcBorders>
            <w:shd w:val="clear" w:color="auto" w:fill="auto"/>
            <w:vAlign w:val="bottom"/>
            <w:hideMark/>
          </w:tcPr>
          <w:p w14:paraId="599FA221" w14:textId="77777777" w:rsidR="00250589" w:rsidRPr="00250589" w:rsidRDefault="00250589" w:rsidP="00250589">
            <w:pPr>
              <w:spacing w:after="0" w:line="240" w:lineRule="auto"/>
              <w:rPr>
                <w:rFonts w:ascii="Calibri" w:eastAsia="Times New Roman" w:hAnsi="Calibri" w:cs="Calibri"/>
                <w:b/>
                <w:bCs/>
                <w:color w:val="000000"/>
                <w:sz w:val="16"/>
                <w:szCs w:val="16"/>
              </w:rPr>
            </w:pPr>
            <w:proofErr w:type="spellStart"/>
            <w:r w:rsidRPr="00250589">
              <w:rPr>
                <w:rFonts w:ascii="Calibri" w:eastAsia="Times New Roman" w:hAnsi="Calibri" w:cs="Calibri"/>
                <w:b/>
                <w:bCs/>
                <w:color w:val="000000"/>
                <w:sz w:val="16"/>
                <w:szCs w:val="16"/>
              </w:rPr>
              <w:t>pref_name</w:t>
            </w:r>
            <w:proofErr w:type="spellEnd"/>
          </w:p>
        </w:tc>
        <w:tc>
          <w:tcPr>
            <w:tcW w:w="1338" w:type="dxa"/>
            <w:tcBorders>
              <w:top w:val="single" w:sz="4" w:space="0" w:color="auto"/>
              <w:left w:val="nil"/>
              <w:bottom w:val="single" w:sz="4" w:space="0" w:color="auto"/>
              <w:right w:val="single" w:sz="4" w:space="0" w:color="auto"/>
            </w:tcBorders>
            <w:shd w:val="clear" w:color="auto" w:fill="auto"/>
            <w:noWrap/>
            <w:vAlign w:val="bottom"/>
            <w:hideMark/>
          </w:tcPr>
          <w:p w14:paraId="5C1BA42D" w14:textId="77777777" w:rsidR="00250589" w:rsidRPr="00250589" w:rsidRDefault="00250589" w:rsidP="00250589">
            <w:pPr>
              <w:spacing w:after="0" w:line="240" w:lineRule="auto"/>
              <w:rPr>
                <w:rFonts w:ascii="Calibri" w:eastAsia="Times New Roman" w:hAnsi="Calibri" w:cs="Calibri"/>
                <w:b/>
                <w:bCs/>
                <w:color w:val="000000"/>
                <w:sz w:val="16"/>
                <w:szCs w:val="16"/>
              </w:rPr>
            </w:pPr>
            <w:proofErr w:type="spellStart"/>
            <w:r w:rsidRPr="00250589">
              <w:rPr>
                <w:rFonts w:ascii="Calibri" w:eastAsia="Times New Roman" w:hAnsi="Calibri" w:cs="Calibri"/>
                <w:b/>
                <w:bCs/>
                <w:color w:val="000000"/>
                <w:sz w:val="16"/>
                <w:szCs w:val="16"/>
              </w:rPr>
              <w:t>chembl_id</w:t>
            </w:r>
            <w:proofErr w:type="spellEnd"/>
          </w:p>
        </w:tc>
        <w:tc>
          <w:tcPr>
            <w:tcW w:w="1773" w:type="dxa"/>
            <w:tcBorders>
              <w:top w:val="single" w:sz="4" w:space="0" w:color="auto"/>
              <w:left w:val="nil"/>
              <w:bottom w:val="single" w:sz="4" w:space="0" w:color="auto"/>
              <w:right w:val="single" w:sz="4" w:space="0" w:color="auto"/>
            </w:tcBorders>
            <w:shd w:val="clear" w:color="auto" w:fill="auto"/>
            <w:vAlign w:val="bottom"/>
            <w:hideMark/>
          </w:tcPr>
          <w:p w14:paraId="2B764A89" w14:textId="77777777" w:rsidR="00250589" w:rsidRPr="00250589" w:rsidRDefault="00250589" w:rsidP="00250589">
            <w:pPr>
              <w:spacing w:after="0" w:line="240" w:lineRule="auto"/>
              <w:rPr>
                <w:rFonts w:ascii="Calibri" w:eastAsia="Times New Roman" w:hAnsi="Calibri" w:cs="Calibri"/>
                <w:b/>
                <w:bCs/>
                <w:color w:val="000000"/>
                <w:sz w:val="16"/>
                <w:szCs w:val="16"/>
              </w:rPr>
            </w:pPr>
            <w:proofErr w:type="spellStart"/>
            <w:r w:rsidRPr="00250589">
              <w:rPr>
                <w:rFonts w:ascii="Calibri" w:eastAsia="Times New Roman" w:hAnsi="Calibri" w:cs="Calibri"/>
                <w:b/>
                <w:bCs/>
                <w:color w:val="000000"/>
                <w:sz w:val="16"/>
                <w:szCs w:val="16"/>
              </w:rPr>
              <w:t>mechanism_of_action</w:t>
            </w:r>
            <w:proofErr w:type="spellEnd"/>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74162ABB" w14:textId="77777777" w:rsidR="00250589" w:rsidRPr="00250589" w:rsidRDefault="00250589" w:rsidP="00250589">
            <w:pPr>
              <w:spacing w:after="0" w:line="240" w:lineRule="auto"/>
              <w:rPr>
                <w:rFonts w:ascii="Calibri" w:eastAsia="Times New Roman" w:hAnsi="Calibri" w:cs="Calibri"/>
                <w:b/>
                <w:bCs/>
                <w:color w:val="000000"/>
                <w:sz w:val="16"/>
                <w:szCs w:val="16"/>
              </w:rPr>
            </w:pPr>
            <w:proofErr w:type="spellStart"/>
            <w:r w:rsidRPr="00250589">
              <w:rPr>
                <w:rFonts w:ascii="Calibri" w:eastAsia="Times New Roman" w:hAnsi="Calibri" w:cs="Calibri"/>
                <w:b/>
                <w:bCs/>
                <w:color w:val="000000"/>
                <w:sz w:val="16"/>
                <w:szCs w:val="16"/>
              </w:rPr>
              <w:t>max_phase</w:t>
            </w:r>
            <w:proofErr w:type="spellEnd"/>
          </w:p>
        </w:tc>
        <w:tc>
          <w:tcPr>
            <w:tcW w:w="1150" w:type="dxa"/>
            <w:tcBorders>
              <w:top w:val="single" w:sz="4" w:space="0" w:color="auto"/>
              <w:left w:val="nil"/>
              <w:bottom w:val="single" w:sz="4" w:space="0" w:color="auto"/>
              <w:right w:val="single" w:sz="4" w:space="0" w:color="auto"/>
            </w:tcBorders>
            <w:shd w:val="clear" w:color="auto" w:fill="auto"/>
            <w:noWrap/>
            <w:vAlign w:val="bottom"/>
            <w:hideMark/>
          </w:tcPr>
          <w:p w14:paraId="11723448" w14:textId="77777777" w:rsidR="00250589" w:rsidRPr="00250589" w:rsidRDefault="00250589" w:rsidP="00250589">
            <w:pPr>
              <w:spacing w:after="0" w:line="240" w:lineRule="auto"/>
              <w:rPr>
                <w:rFonts w:ascii="Calibri" w:eastAsia="Times New Roman" w:hAnsi="Calibri" w:cs="Calibri"/>
                <w:b/>
                <w:bCs/>
                <w:color w:val="000000"/>
                <w:sz w:val="16"/>
                <w:szCs w:val="16"/>
              </w:rPr>
            </w:pPr>
            <w:proofErr w:type="spellStart"/>
            <w:r w:rsidRPr="00250589">
              <w:rPr>
                <w:rFonts w:ascii="Calibri" w:eastAsia="Times New Roman" w:hAnsi="Calibri" w:cs="Calibri"/>
                <w:b/>
                <w:bCs/>
                <w:color w:val="000000"/>
                <w:sz w:val="16"/>
                <w:szCs w:val="16"/>
              </w:rPr>
              <w:t>first_approval</w:t>
            </w:r>
            <w:proofErr w:type="spellEnd"/>
          </w:p>
        </w:tc>
      </w:tr>
      <w:tr w:rsidR="00250589" w:rsidRPr="00250589" w14:paraId="05C757FF" w14:textId="77777777" w:rsidTr="00250589">
        <w:trPr>
          <w:trHeight w:val="300"/>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14:paraId="42102A12"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661.15</w:t>
            </w:r>
          </w:p>
        </w:tc>
        <w:tc>
          <w:tcPr>
            <w:tcW w:w="1260" w:type="dxa"/>
            <w:tcBorders>
              <w:top w:val="nil"/>
              <w:left w:val="nil"/>
              <w:bottom w:val="single" w:sz="4" w:space="0" w:color="auto"/>
              <w:right w:val="single" w:sz="4" w:space="0" w:color="auto"/>
            </w:tcBorders>
            <w:shd w:val="clear" w:color="auto" w:fill="auto"/>
            <w:noWrap/>
            <w:vAlign w:val="bottom"/>
            <w:hideMark/>
          </w:tcPr>
          <w:p w14:paraId="012ACA56"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5833</w:t>
            </w:r>
          </w:p>
        </w:tc>
        <w:tc>
          <w:tcPr>
            <w:tcW w:w="1258" w:type="dxa"/>
            <w:tcBorders>
              <w:top w:val="nil"/>
              <w:left w:val="nil"/>
              <w:bottom w:val="single" w:sz="4" w:space="0" w:color="auto"/>
              <w:right w:val="single" w:sz="4" w:space="0" w:color="auto"/>
            </w:tcBorders>
            <w:shd w:val="clear" w:color="auto" w:fill="auto"/>
            <w:vAlign w:val="bottom"/>
            <w:hideMark/>
          </w:tcPr>
          <w:p w14:paraId="61A0F7E4"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Plasmodium falciparum</w:t>
            </w:r>
          </w:p>
        </w:tc>
        <w:tc>
          <w:tcPr>
            <w:tcW w:w="1141" w:type="dxa"/>
            <w:tcBorders>
              <w:top w:val="nil"/>
              <w:left w:val="nil"/>
              <w:bottom w:val="single" w:sz="4" w:space="0" w:color="auto"/>
              <w:right w:val="single" w:sz="4" w:space="0" w:color="auto"/>
            </w:tcBorders>
            <w:shd w:val="clear" w:color="auto" w:fill="auto"/>
            <w:vAlign w:val="bottom"/>
            <w:hideMark/>
          </w:tcPr>
          <w:p w14:paraId="7752DDF0"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SULFACYTINE</w:t>
            </w:r>
          </w:p>
        </w:tc>
        <w:tc>
          <w:tcPr>
            <w:tcW w:w="1338" w:type="dxa"/>
            <w:tcBorders>
              <w:top w:val="nil"/>
              <w:left w:val="nil"/>
              <w:bottom w:val="single" w:sz="4" w:space="0" w:color="auto"/>
              <w:right w:val="single" w:sz="4" w:space="0" w:color="auto"/>
            </w:tcBorders>
            <w:shd w:val="clear" w:color="auto" w:fill="auto"/>
            <w:noWrap/>
            <w:vAlign w:val="bottom"/>
            <w:hideMark/>
          </w:tcPr>
          <w:p w14:paraId="41192C02"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CHEMBL1201056</w:t>
            </w:r>
          </w:p>
        </w:tc>
        <w:tc>
          <w:tcPr>
            <w:tcW w:w="1773" w:type="dxa"/>
            <w:tcBorders>
              <w:top w:val="nil"/>
              <w:left w:val="nil"/>
              <w:bottom w:val="single" w:sz="4" w:space="0" w:color="auto"/>
              <w:right w:val="single" w:sz="4" w:space="0" w:color="auto"/>
            </w:tcBorders>
            <w:shd w:val="clear" w:color="auto" w:fill="auto"/>
            <w:vAlign w:val="bottom"/>
            <w:hideMark/>
          </w:tcPr>
          <w:p w14:paraId="7DBA3140"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Dihydropteroate synthetase inhibitor</w:t>
            </w:r>
          </w:p>
        </w:tc>
        <w:tc>
          <w:tcPr>
            <w:tcW w:w="1080" w:type="dxa"/>
            <w:tcBorders>
              <w:top w:val="nil"/>
              <w:left w:val="nil"/>
              <w:bottom w:val="single" w:sz="4" w:space="0" w:color="auto"/>
              <w:right w:val="single" w:sz="4" w:space="0" w:color="auto"/>
            </w:tcBorders>
            <w:shd w:val="clear" w:color="auto" w:fill="auto"/>
            <w:noWrap/>
            <w:vAlign w:val="bottom"/>
            <w:hideMark/>
          </w:tcPr>
          <w:p w14:paraId="6B004CFF"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4</w:t>
            </w:r>
          </w:p>
        </w:tc>
        <w:tc>
          <w:tcPr>
            <w:tcW w:w="1150" w:type="dxa"/>
            <w:tcBorders>
              <w:top w:val="nil"/>
              <w:left w:val="nil"/>
              <w:bottom w:val="single" w:sz="4" w:space="0" w:color="auto"/>
              <w:right w:val="single" w:sz="4" w:space="0" w:color="auto"/>
            </w:tcBorders>
            <w:shd w:val="clear" w:color="auto" w:fill="auto"/>
            <w:noWrap/>
            <w:vAlign w:val="bottom"/>
            <w:hideMark/>
          </w:tcPr>
          <w:p w14:paraId="0596D072"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1975</w:t>
            </w:r>
          </w:p>
        </w:tc>
      </w:tr>
      <w:tr w:rsidR="00250589" w:rsidRPr="00250589" w14:paraId="765B5DAA" w14:textId="77777777" w:rsidTr="00250589">
        <w:trPr>
          <w:trHeight w:val="300"/>
        </w:trPr>
        <w:tc>
          <w:tcPr>
            <w:tcW w:w="360" w:type="dxa"/>
            <w:tcBorders>
              <w:top w:val="nil"/>
              <w:left w:val="single" w:sz="4" w:space="0" w:color="auto"/>
              <w:bottom w:val="single" w:sz="4" w:space="0" w:color="auto"/>
              <w:right w:val="single" w:sz="4" w:space="0" w:color="auto"/>
            </w:tcBorders>
            <w:shd w:val="clear" w:color="auto" w:fill="auto"/>
            <w:noWrap/>
            <w:vAlign w:val="bottom"/>
            <w:hideMark/>
          </w:tcPr>
          <w:p w14:paraId="4B87760D"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661.15</w:t>
            </w:r>
          </w:p>
        </w:tc>
        <w:tc>
          <w:tcPr>
            <w:tcW w:w="1260" w:type="dxa"/>
            <w:tcBorders>
              <w:top w:val="nil"/>
              <w:left w:val="nil"/>
              <w:bottom w:val="single" w:sz="4" w:space="0" w:color="auto"/>
              <w:right w:val="single" w:sz="4" w:space="0" w:color="auto"/>
            </w:tcBorders>
            <w:shd w:val="clear" w:color="auto" w:fill="auto"/>
            <w:noWrap/>
            <w:vAlign w:val="bottom"/>
            <w:hideMark/>
          </w:tcPr>
          <w:p w14:paraId="26C8B534"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5833</w:t>
            </w:r>
          </w:p>
        </w:tc>
        <w:tc>
          <w:tcPr>
            <w:tcW w:w="1258" w:type="dxa"/>
            <w:tcBorders>
              <w:top w:val="nil"/>
              <w:left w:val="nil"/>
              <w:bottom w:val="single" w:sz="4" w:space="0" w:color="auto"/>
              <w:right w:val="single" w:sz="4" w:space="0" w:color="auto"/>
            </w:tcBorders>
            <w:shd w:val="clear" w:color="auto" w:fill="auto"/>
            <w:vAlign w:val="bottom"/>
            <w:hideMark/>
          </w:tcPr>
          <w:p w14:paraId="7CDC559E"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Plasmodium falciparum</w:t>
            </w:r>
          </w:p>
        </w:tc>
        <w:tc>
          <w:tcPr>
            <w:tcW w:w="1141" w:type="dxa"/>
            <w:tcBorders>
              <w:top w:val="nil"/>
              <w:left w:val="nil"/>
              <w:bottom w:val="single" w:sz="4" w:space="0" w:color="auto"/>
              <w:right w:val="single" w:sz="4" w:space="0" w:color="auto"/>
            </w:tcBorders>
            <w:shd w:val="clear" w:color="auto" w:fill="auto"/>
            <w:vAlign w:val="bottom"/>
            <w:hideMark/>
          </w:tcPr>
          <w:p w14:paraId="2BCD8469"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SULFADOXINE</w:t>
            </w:r>
          </w:p>
        </w:tc>
        <w:tc>
          <w:tcPr>
            <w:tcW w:w="1338" w:type="dxa"/>
            <w:tcBorders>
              <w:top w:val="nil"/>
              <w:left w:val="nil"/>
              <w:bottom w:val="single" w:sz="4" w:space="0" w:color="auto"/>
              <w:right w:val="single" w:sz="4" w:space="0" w:color="auto"/>
            </w:tcBorders>
            <w:shd w:val="clear" w:color="auto" w:fill="auto"/>
            <w:noWrap/>
            <w:vAlign w:val="bottom"/>
            <w:hideMark/>
          </w:tcPr>
          <w:p w14:paraId="065D8D49"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CHEMBL1539</w:t>
            </w:r>
          </w:p>
        </w:tc>
        <w:tc>
          <w:tcPr>
            <w:tcW w:w="1773" w:type="dxa"/>
            <w:tcBorders>
              <w:top w:val="nil"/>
              <w:left w:val="nil"/>
              <w:bottom w:val="single" w:sz="4" w:space="0" w:color="auto"/>
              <w:right w:val="single" w:sz="4" w:space="0" w:color="auto"/>
            </w:tcBorders>
            <w:shd w:val="clear" w:color="auto" w:fill="auto"/>
            <w:vAlign w:val="bottom"/>
            <w:hideMark/>
          </w:tcPr>
          <w:p w14:paraId="4E01D487" w14:textId="77777777" w:rsidR="00250589" w:rsidRPr="00250589" w:rsidRDefault="00250589" w:rsidP="00250589">
            <w:pPr>
              <w:spacing w:after="0" w:line="240" w:lineRule="auto"/>
              <w:rPr>
                <w:rFonts w:ascii="Calibri" w:eastAsia="Times New Roman" w:hAnsi="Calibri" w:cs="Calibri"/>
                <w:color w:val="000000"/>
                <w:sz w:val="16"/>
                <w:szCs w:val="16"/>
              </w:rPr>
            </w:pPr>
            <w:r w:rsidRPr="00250589">
              <w:rPr>
                <w:rFonts w:ascii="Calibri" w:eastAsia="Times New Roman" w:hAnsi="Calibri" w:cs="Calibri"/>
                <w:color w:val="000000"/>
                <w:sz w:val="16"/>
                <w:szCs w:val="16"/>
              </w:rPr>
              <w:t>Dihydropteroate synthetase inhibitor</w:t>
            </w:r>
          </w:p>
        </w:tc>
        <w:tc>
          <w:tcPr>
            <w:tcW w:w="1080" w:type="dxa"/>
            <w:tcBorders>
              <w:top w:val="nil"/>
              <w:left w:val="nil"/>
              <w:bottom w:val="single" w:sz="4" w:space="0" w:color="auto"/>
              <w:right w:val="single" w:sz="4" w:space="0" w:color="auto"/>
            </w:tcBorders>
            <w:shd w:val="clear" w:color="auto" w:fill="auto"/>
            <w:noWrap/>
            <w:vAlign w:val="bottom"/>
            <w:hideMark/>
          </w:tcPr>
          <w:p w14:paraId="374322EC"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4</w:t>
            </w:r>
          </w:p>
        </w:tc>
        <w:tc>
          <w:tcPr>
            <w:tcW w:w="1150" w:type="dxa"/>
            <w:tcBorders>
              <w:top w:val="nil"/>
              <w:left w:val="nil"/>
              <w:bottom w:val="single" w:sz="4" w:space="0" w:color="auto"/>
              <w:right w:val="single" w:sz="4" w:space="0" w:color="auto"/>
            </w:tcBorders>
            <w:shd w:val="clear" w:color="auto" w:fill="auto"/>
            <w:noWrap/>
            <w:vAlign w:val="bottom"/>
            <w:hideMark/>
          </w:tcPr>
          <w:p w14:paraId="259F9672" w14:textId="77777777" w:rsidR="00250589" w:rsidRPr="00250589" w:rsidRDefault="00250589" w:rsidP="00250589">
            <w:pPr>
              <w:spacing w:after="0" w:line="240" w:lineRule="auto"/>
              <w:jc w:val="right"/>
              <w:rPr>
                <w:rFonts w:ascii="Calibri" w:eastAsia="Times New Roman" w:hAnsi="Calibri" w:cs="Calibri"/>
                <w:color w:val="000000"/>
                <w:sz w:val="16"/>
                <w:szCs w:val="16"/>
              </w:rPr>
            </w:pPr>
            <w:r w:rsidRPr="00250589">
              <w:rPr>
                <w:rFonts w:ascii="Calibri" w:eastAsia="Times New Roman" w:hAnsi="Calibri" w:cs="Calibri"/>
                <w:color w:val="000000"/>
                <w:sz w:val="16"/>
                <w:szCs w:val="16"/>
              </w:rPr>
              <w:t>1981</w:t>
            </w:r>
          </w:p>
        </w:tc>
      </w:tr>
    </w:tbl>
    <w:p w14:paraId="59E364F6" w14:textId="1B12F5FC" w:rsidR="001D448F" w:rsidRDefault="001D448F" w:rsidP="001D448F"/>
    <w:p w14:paraId="417382AA" w14:textId="7F4AA17C" w:rsidR="00F64D04" w:rsidRDefault="00F64D04" w:rsidP="001D448F">
      <w:r>
        <w:t>Of the remaining drugs found, 550 have gone through phase 4 clinical trials.</w:t>
      </w:r>
    </w:p>
    <w:p w14:paraId="6D221146" w14:textId="2858339E" w:rsidR="00F64D04" w:rsidRDefault="00F64D04" w:rsidP="001D448F">
      <w:r>
        <w:t>506 of those drugs have first approval dates.</w:t>
      </w:r>
    </w:p>
    <w:p w14:paraId="5AC10A44" w14:textId="4327ADD3" w:rsidR="00D1248B" w:rsidRPr="009F6856" w:rsidRDefault="00D1248B" w:rsidP="001D448F">
      <w:r>
        <w:t>Azithromycin also is in clinical trials</w:t>
      </w:r>
      <w:r w:rsidR="009F6856">
        <w:t xml:space="preserve"> for treatment of </w:t>
      </w:r>
      <w:r w:rsidR="009F6856">
        <w:rPr>
          <w:i/>
          <w:iCs/>
        </w:rPr>
        <w:t xml:space="preserve">P. falciparum </w:t>
      </w:r>
      <w:r w:rsidR="009F6856">
        <w:t>malaria.</w:t>
      </w:r>
    </w:p>
    <w:tbl>
      <w:tblPr>
        <w:tblW w:w="9715" w:type="dxa"/>
        <w:tblLayout w:type="fixed"/>
        <w:tblLook w:val="04A0" w:firstRow="1" w:lastRow="0" w:firstColumn="1" w:lastColumn="0" w:noHBand="0" w:noVBand="1"/>
      </w:tblPr>
      <w:tblGrid>
        <w:gridCol w:w="1162"/>
        <w:gridCol w:w="1263"/>
        <w:gridCol w:w="1260"/>
        <w:gridCol w:w="1260"/>
        <w:gridCol w:w="1080"/>
        <w:gridCol w:w="1530"/>
        <w:gridCol w:w="990"/>
        <w:gridCol w:w="1170"/>
      </w:tblGrid>
      <w:tr w:rsidR="00901462" w:rsidRPr="00901462" w14:paraId="4B98E8C8" w14:textId="77777777" w:rsidTr="00901462">
        <w:trPr>
          <w:trHeight w:val="233"/>
        </w:trPr>
        <w:tc>
          <w:tcPr>
            <w:tcW w:w="11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2B8497" w14:textId="77777777" w:rsidR="00901462" w:rsidRPr="00901462" w:rsidRDefault="00901462" w:rsidP="00901462">
            <w:pPr>
              <w:spacing w:after="0" w:line="240" w:lineRule="auto"/>
              <w:rPr>
                <w:rFonts w:ascii="Calibri" w:eastAsia="Times New Roman" w:hAnsi="Calibri" w:cs="Calibri"/>
                <w:b/>
                <w:bCs/>
                <w:color w:val="000000"/>
                <w:sz w:val="16"/>
                <w:szCs w:val="16"/>
              </w:rPr>
            </w:pPr>
            <w:proofErr w:type="spellStart"/>
            <w:r w:rsidRPr="00901462">
              <w:rPr>
                <w:rFonts w:ascii="Calibri" w:eastAsia="Times New Roman" w:hAnsi="Calibri" w:cs="Calibri"/>
                <w:b/>
                <w:bCs/>
                <w:color w:val="000000"/>
                <w:sz w:val="16"/>
                <w:szCs w:val="16"/>
              </w:rPr>
              <w:t>avg_score</w:t>
            </w:r>
            <w:proofErr w:type="spellEnd"/>
          </w:p>
        </w:tc>
        <w:tc>
          <w:tcPr>
            <w:tcW w:w="1263" w:type="dxa"/>
            <w:tcBorders>
              <w:top w:val="single" w:sz="4" w:space="0" w:color="auto"/>
              <w:left w:val="nil"/>
              <w:bottom w:val="single" w:sz="4" w:space="0" w:color="auto"/>
              <w:right w:val="single" w:sz="4" w:space="0" w:color="auto"/>
            </w:tcBorders>
            <w:shd w:val="clear" w:color="auto" w:fill="auto"/>
            <w:noWrap/>
            <w:vAlign w:val="bottom"/>
            <w:hideMark/>
          </w:tcPr>
          <w:p w14:paraId="678A79C8" w14:textId="77777777" w:rsidR="00901462" w:rsidRPr="00901462" w:rsidRDefault="00901462" w:rsidP="00901462">
            <w:pPr>
              <w:spacing w:after="0" w:line="240" w:lineRule="auto"/>
              <w:rPr>
                <w:rFonts w:ascii="Calibri" w:eastAsia="Times New Roman" w:hAnsi="Calibri" w:cs="Calibri"/>
                <w:b/>
                <w:bCs/>
                <w:color w:val="000000"/>
                <w:sz w:val="16"/>
                <w:szCs w:val="16"/>
              </w:rPr>
            </w:pPr>
            <w:proofErr w:type="spellStart"/>
            <w:r w:rsidRPr="00901462">
              <w:rPr>
                <w:rFonts w:ascii="Calibri" w:eastAsia="Times New Roman" w:hAnsi="Calibri" w:cs="Calibri"/>
                <w:b/>
                <w:bCs/>
                <w:color w:val="000000"/>
                <w:sz w:val="16"/>
                <w:szCs w:val="16"/>
              </w:rPr>
              <w:t>original_tax_id</w:t>
            </w:r>
            <w:proofErr w:type="spellEnd"/>
          </w:p>
        </w:tc>
        <w:tc>
          <w:tcPr>
            <w:tcW w:w="1260" w:type="dxa"/>
            <w:tcBorders>
              <w:top w:val="single" w:sz="4" w:space="0" w:color="auto"/>
              <w:left w:val="nil"/>
              <w:bottom w:val="single" w:sz="4" w:space="0" w:color="auto"/>
              <w:right w:val="single" w:sz="4" w:space="0" w:color="auto"/>
            </w:tcBorders>
            <w:shd w:val="clear" w:color="auto" w:fill="auto"/>
            <w:vAlign w:val="bottom"/>
            <w:hideMark/>
          </w:tcPr>
          <w:p w14:paraId="466EE145" w14:textId="77777777" w:rsidR="00901462" w:rsidRPr="00901462" w:rsidRDefault="00901462" w:rsidP="00901462">
            <w:pPr>
              <w:spacing w:after="0" w:line="240" w:lineRule="auto"/>
              <w:rPr>
                <w:rFonts w:ascii="Calibri" w:eastAsia="Times New Roman" w:hAnsi="Calibri" w:cs="Calibri"/>
                <w:b/>
                <w:bCs/>
                <w:color w:val="000000"/>
                <w:sz w:val="16"/>
                <w:szCs w:val="16"/>
              </w:rPr>
            </w:pPr>
            <w:proofErr w:type="spellStart"/>
            <w:r w:rsidRPr="00901462">
              <w:rPr>
                <w:rFonts w:ascii="Calibri" w:eastAsia="Times New Roman" w:hAnsi="Calibri" w:cs="Calibri"/>
                <w:b/>
                <w:bCs/>
                <w:color w:val="000000"/>
                <w:sz w:val="16"/>
                <w:szCs w:val="16"/>
              </w:rPr>
              <w:t>orig_organism</w:t>
            </w:r>
            <w:proofErr w:type="spellEnd"/>
          </w:p>
        </w:tc>
        <w:tc>
          <w:tcPr>
            <w:tcW w:w="1260" w:type="dxa"/>
            <w:tcBorders>
              <w:top w:val="single" w:sz="4" w:space="0" w:color="auto"/>
              <w:left w:val="nil"/>
              <w:bottom w:val="single" w:sz="4" w:space="0" w:color="auto"/>
              <w:right w:val="single" w:sz="4" w:space="0" w:color="auto"/>
            </w:tcBorders>
            <w:shd w:val="clear" w:color="auto" w:fill="auto"/>
            <w:vAlign w:val="bottom"/>
            <w:hideMark/>
          </w:tcPr>
          <w:p w14:paraId="26C4F853" w14:textId="77777777" w:rsidR="00901462" w:rsidRPr="00901462" w:rsidRDefault="00901462" w:rsidP="00901462">
            <w:pPr>
              <w:spacing w:after="0" w:line="240" w:lineRule="auto"/>
              <w:rPr>
                <w:rFonts w:ascii="Calibri" w:eastAsia="Times New Roman" w:hAnsi="Calibri" w:cs="Calibri"/>
                <w:b/>
                <w:bCs/>
                <w:color w:val="000000"/>
                <w:sz w:val="16"/>
                <w:szCs w:val="16"/>
              </w:rPr>
            </w:pPr>
            <w:proofErr w:type="spellStart"/>
            <w:r w:rsidRPr="00901462">
              <w:rPr>
                <w:rFonts w:ascii="Calibri" w:eastAsia="Times New Roman" w:hAnsi="Calibri" w:cs="Calibri"/>
                <w:b/>
                <w:bCs/>
                <w:color w:val="000000"/>
                <w:sz w:val="16"/>
                <w:szCs w:val="16"/>
              </w:rPr>
              <w:t>pref_name</w:t>
            </w:r>
            <w:proofErr w:type="spellEnd"/>
          </w:p>
        </w:tc>
        <w:tc>
          <w:tcPr>
            <w:tcW w:w="1080" w:type="dxa"/>
            <w:tcBorders>
              <w:top w:val="single" w:sz="4" w:space="0" w:color="auto"/>
              <w:left w:val="nil"/>
              <w:bottom w:val="single" w:sz="4" w:space="0" w:color="auto"/>
              <w:right w:val="single" w:sz="4" w:space="0" w:color="auto"/>
            </w:tcBorders>
            <w:shd w:val="clear" w:color="auto" w:fill="auto"/>
            <w:noWrap/>
            <w:vAlign w:val="bottom"/>
            <w:hideMark/>
          </w:tcPr>
          <w:p w14:paraId="6D773CF9" w14:textId="77777777" w:rsidR="00901462" w:rsidRPr="00901462" w:rsidRDefault="00901462" w:rsidP="00901462">
            <w:pPr>
              <w:spacing w:after="0" w:line="240" w:lineRule="auto"/>
              <w:rPr>
                <w:rFonts w:ascii="Calibri" w:eastAsia="Times New Roman" w:hAnsi="Calibri" w:cs="Calibri"/>
                <w:b/>
                <w:bCs/>
                <w:color w:val="000000"/>
                <w:sz w:val="16"/>
                <w:szCs w:val="16"/>
              </w:rPr>
            </w:pPr>
            <w:proofErr w:type="spellStart"/>
            <w:r w:rsidRPr="00901462">
              <w:rPr>
                <w:rFonts w:ascii="Calibri" w:eastAsia="Times New Roman" w:hAnsi="Calibri" w:cs="Calibri"/>
                <w:b/>
                <w:bCs/>
                <w:color w:val="000000"/>
                <w:sz w:val="16"/>
                <w:szCs w:val="16"/>
              </w:rPr>
              <w:t>chembl_id</w:t>
            </w:r>
            <w:proofErr w:type="spellEnd"/>
          </w:p>
        </w:tc>
        <w:tc>
          <w:tcPr>
            <w:tcW w:w="1530" w:type="dxa"/>
            <w:tcBorders>
              <w:top w:val="single" w:sz="4" w:space="0" w:color="auto"/>
              <w:left w:val="nil"/>
              <w:bottom w:val="single" w:sz="4" w:space="0" w:color="auto"/>
              <w:right w:val="single" w:sz="4" w:space="0" w:color="auto"/>
            </w:tcBorders>
            <w:shd w:val="clear" w:color="auto" w:fill="auto"/>
            <w:vAlign w:val="bottom"/>
            <w:hideMark/>
          </w:tcPr>
          <w:p w14:paraId="126B1ED6" w14:textId="77777777" w:rsidR="00901462" w:rsidRPr="00901462" w:rsidRDefault="00901462" w:rsidP="00901462">
            <w:pPr>
              <w:spacing w:after="0" w:line="240" w:lineRule="auto"/>
              <w:rPr>
                <w:rFonts w:ascii="Calibri" w:eastAsia="Times New Roman" w:hAnsi="Calibri" w:cs="Calibri"/>
                <w:b/>
                <w:bCs/>
                <w:color w:val="000000"/>
                <w:sz w:val="16"/>
                <w:szCs w:val="16"/>
              </w:rPr>
            </w:pPr>
            <w:proofErr w:type="spellStart"/>
            <w:r w:rsidRPr="00901462">
              <w:rPr>
                <w:rFonts w:ascii="Calibri" w:eastAsia="Times New Roman" w:hAnsi="Calibri" w:cs="Calibri"/>
                <w:b/>
                <w:bCs/>
                <w:color w:val="000000"/>
                <w:sz w:val="16"/>
                <w:szCs w:val="16"/>
              </w:rPr>
              <w:t>mechanism_of_action</w:t>
            </w:r>
            <w:proofErr w:type="spellEnd"/>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328AAD51" w14:textId="77777777" w:rsidR="00901462" w:rsidRPr="00901462" w:rsidRDefault="00901462" w:rsidP="00901462">
            <w:pPr>
              <w:spacing w:after="0" w:line="240" w:lineRule="auto"/>
              <w:rPr>
                <w:rFonts w:ascii="Calibri" w:eastAsia="Times New Roman" w:hAnsi="Calibri" w:cs="Calibri"/>
                <w:b/>
                <w:bCs/>
                <w:color w:val="000000"/>
                <w:sz w:val="16"/>
                <w:szCs w:val="16"/>
              </w:rPr>
            </w:pPr>
            <w:proofErr w:type="spellStart"/>
            <w:r w:rsidRPr="00901462">
              <w:rPr>
                <w:rFonts w:ascii="Calibri" w:eastAsia="Times New Roman" w:hAnsi="Calibri" w:cs="Calibri"/>
                <w:b/>
                <w:bCs/>
                <w:color w:val="000000"/>
                <w:sz w:val="16"/>
                <w:szCs w:val="16"/>
              </w:rPr>
              <w:t>max_phase</w:t>
            </w:r>
            <w:proofErr w:type="spellEnd"/>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0D27D166" w14:textId="77777777" w:rsidR="00901462" w:rsidRPr="00901462" w:rsidRDefault="00901462" w:rsidP="00901462">
            <w:pPr>
              <w:spacing w:after="0" w:line="240" w:lineRule="auto"/>
              <w:rPr>
                <w:rFonts w:ascii="Calibri" w:eastAsia="Times New Roman" w:hAnsi="Calibri" w:cs="Calibri"/>
                <w:b/>
                <w:bCs/>
                <w:color w:val="000000"/>
                <w:sz w:val="16"/>
                <w:szCs w:val="16"/>
              </w:rPr>
            </w:pPr>
            <w:proofErr w:type="spellStart"/>
            <w:r w:rsidRPr="00901462">
              <w:rPr>
                <w:rFonts w:ascii="Calibri" w:eastAsia="Times New Roman" w:hAnsi="Calibri" w:cs="Calibri"/>
                <w:b/>
                <w:bCs/>
                <w:color w:val="000000"/>
                <w:sz w:val="16"/>
                <w:szCs w:val="16"/>
              </w:rPr>
              <w:t>first_approval</w:t>
            </w:r>
            <w:proofErr w:type="spellEnd"/>
          </w:p>
        </w:tc>
      </w:tr>
      <w:tr w:rsidR="00901462" w:rsidRPr="00901462" w14:paraId="6B4F0E59" w14:textId="77777777" w:rsidTr="00901462">
        <w:trPr>
          <w:trHeight w:val="300"/>
        </w:trPr>
        <w:tc>
          <w:tcPr>
            <w:tcW w:w="1162" w:type="dxa"/>
            <w:tcBorders>
              <w:top w:val="nil"/>
              <w:left w:val="single" w:sz="4" w:space="0" w:color="auto"/>
              <w:bottom w:val="single" w:sz="4" w:space="0" w:color="auto"/>
              <w:right w:val="single" w:sz="4" w:space="0" w:color="auto"/>
            </w:tcBorders>
            <w:shd w:val="clear" w:color="auto" w:fill="auto"/>
            <w:noWrap/>
            <w:vAlign w:val="bottom"/>
            <w:hideMark/>
          </w:tcPr>
          <w:p w14:paraId="4427195F" w14:textId="77777777" w:rsidR="00901462" w:rsidRPr="00901462" w:rsidRDefault="00901462" w:rsidP="00901462">
            <w:pPr>
              <w:spacing w:after="0" w:line="240" w:lineRule="auto"/>
              <w:jc w:val="right"/>
              <w:rPr>
                <w:rFonts w:ascii="Calibri" w:eastAsia="Times New Roman" w:hAnsi="Calibri" w:cs="Calibri"/>
                <w:color w:val="000000"/>
                <w:sz w:val="16"/>
                <w:szCs w:val="16"/>
              </w:rPr>
            </w:pPr>
            <w:r w:rsidRPr="00901462">
              <w:rPr>
                <w:rFonts w:ascii="Calibri" w:eastAsia="Times New Roman" w:hAnsi="Calibri" w:cs="Calibri"/>
                <w:color w:val="000000"/>
                <w:sz w:val="16"/>
                <w:szCs w:val="16"/>
              </w:rPr>
              <w:t>1063.857143</w:t>
            </w:r>
          </w:p>
        </w:tc>
        <w:tc>
          <w:tcPr>
            <w:tcW w:w="1263" w:type="dxa"/>
            <w:tcBorders>
              <w:top w:val="nil"/>
              <w:left w:val="nil"/>
              <w:bottom w:val="single" w:sz="4" w:space="0" w:color="auto"/>
              <w:right w:val="single" w:sz="4" w:space="0" w:color="auto"/>
            </w:tcBorders>
            <w:shd w:val="clear" w:color="auto" w:fill="auto"/>
            <w:noWrap/>
            <w:vAlign w:val="bottom"/>
            <w:hideMark/>
          </w:tcPr>
          <w:p w14:paraId="2B052DC0" w14:textId="77777777" w:rsidR="00901462" w:rsidRPr="00901462" w:rsidRDefault="00901462" w:rsidP="00901462">
            <w:pPr>
              <w:spacing w:after="0" w:line="240" w:lineRule="auto"/>
              <w:jc w:val="right"/>
              <w:rPr>
                <w:rFonts w:ascii="Calibri" w:eastAsia="Times New Roman" w:hAnsi="Calibri" w:cs="Calibri"/>
                <w:color w:val="000000"/>
                <w:sz w:val="16"/>
                <w:szCs w:val="16"/>
              </w:rPr>
            </w:pPr>
            <w:r w:rsidRPr="00901462">
              <w:rPr>
                <w:rFonts w:ascii="Calibri" w:eastAsia="Times New Roman" w:hAnsi="Calibri" w:cs="Calibri"/>
                <w:color w:val="000000"/>
                <w:sz w:val="16"/>
                <w:szCs w:val="16"/>
              </w:rPr>
              <w:t>2</w:t>
            </w:r>
          </w:p>
        </w:tc>
        <w:tc>
          <w:tcPr>
            <w:tcW w:w="1260" w:type="dxa"/>
            <w:tcBorders>
              <w:top w:val="nil"/>
              <w:left w:val="nil"/>
              <w:bottom w:val="single" w:sz="4" w:space="0" w:color="auto"/>
              <w:right w:val="single" w:sz="4" w:space="0" w:color="auto"/>
            </w:tcBorders>
            <w:shd w:val="clear" w:color="auto" w:fill="auto"/>
            <w:vAlign w:val="bottom"/>
            <w:hideMark/>
          </w:tcPr>
          <w:p w14:paraId="00B8E93C" w14:textId="77777777" w:rsidR="00901462" w:rsidRPr="00901462" w:rsidRDefault="00901462" w:rsidP="00901462">
            <w:pPr>
              <w:spacing w:after="0" w:line="240" w:lineRule="auto"/>
              <w:rPr>
                <w:rFonts w:ascii="Calibri" w:eastAsia="Times New Roman" w:hAnsi="Calibri" w:cs="Calibri"/>
                <w:color w:val="000000"/>
                <w:sz w:val="16"/>
                <w:szCs w:val="16"/>
              </w:rPr>
            </w:pPr>
            <w:r w:rsidRPr="00901462">
              <w:rPr>
                <w:rFonts w:ascii="Calibri" w:eastAsia="Times New Roman" w:hAnsi="Calibri" w:cs="Calibri"/>
                <w:color w:val="000000"/>
                <w:sz w:val="16"/>
                <w:szCs w:val="16"/>
              </w:rPr>
              <w:t>Bacteria</w:t>
            </w:r>
          </w:p>
        </w:tc>
        <w:tc>
          <w:tcPr>
            <w:tcW w:w="1260" w:type="dxa"/>
            <w:tcBorders>
              <w:top w:val="nil"/>
              <w:left w:val="nil"/>
              <w:bottom w:val="single" w:sz="4" w:space="0" w:color="auto"/>
              <w:right w:val="single" w:sz="4" w:space="0" w:color="auto"/>
            </w:tcBorders>
            <w:shd w:val="clear" w:color="auto" w:fill="auto"/>
            <w:vAlign w:val="bottom"/>
            <w:hideMark/>
          </w:tcPr>
          <w:p w14:paraId="50D8450A" w14:textId="77777777" w:rsidR="00901462" w:rsidRPr="00901462" w:rsidRDefault="00901462" w:rsidP="00901462">
            <w:pPr>
              <w:spacing w:after="0" w:line="240" w:lineRule="auto"/>
              <w:rPr>
                <w:rFonts w:ascii="Calibri" w:eastAsia="Times New Roman" w:hAnsi="Calibri" w:cs="Calibri"/>
                <w:color w:val="000000"/>
                <w:sz w:val="16"/>
                <w:szCs w:val="16"/>
              </w:rPr>
            </w:pPr>
            <w:r w:rsidRPr="00901462">
              <w:rPr>
                <w:rFonts w:ascii="Calibri" w:eastAsia="Times New Roman" w:hAnsi="Calibri" w:cs="Calibri"/>
                <w:color w:val="000000"/>
                <w:sz w:val="16"/>
                <w:szCs w:val="16"/>
              </w:rPr>
              <w:t>AZITHROMYCIN</w:t>
            </w:r>
          </w:p>
        </w:tc>
        <w:tc>
          <w:tcPr>
            <w:tcW w:w="1080" w:type="dxa"/>
            <w:tcBorders>
              <w:top w:val="nil"/>
              <w:left w:val="nil"/>
              <w:bottom w:val="single" w:sz="4" w:space="0" w:color="auto"/>
              <w:right w:val="single" w:sz="4" w:space="0" w:color="auto"/>
            </w:tcBorders>
            <w:shd w:val="clear" w:color="auto" w:fill="auto"/>
            <w:noWrap/>
            <w:vAlign w:val="bottom"/>
            <w:hideMark/>
          </w:tcPr>
          <w:p w14:paraId="13DD6ADA" w14:textId="77777777" w:rsidR="00901462" w:rsidRPr="00901462" w:rsidRDefault="00901462" w:rsidP="00901462">
            <w:pPr>
              <w:spacing w:after="0" w:line="240" w:lineRule="auto"/>
              <w:rPr>
                <w:rFonts w:ascii="Calibri" w:eastAsia="Times New Roman" w:hAnsi="Calibri" w:cs="Calibri"/>
                <w:color w:val="000000"/>
                <w:sz w:val="16"/>
                <w:szCs w:val="16"/>
              </w:rPr>
            </w:pPr>
            <w:r w:rsidRPr="00901462">
              <w:rPr>
                <w:rFonts w:ascii="Calibri" w:eastAsia="Times New Roman" w:hAnsi="Calibri" w:cs="Calibri"/>
                <w:color w:val="000000"/>
                <w:sz w:val="16"/>
                <w:szCs w:val="16"/>
              </w:rPr>
              <w:t>CHEMBL529</w:t>
            </w:r>
          </w:p>
        </w:tc>
        <w:tc>
          <w:tcPr>
            <w:tcW w:w="1530" w:type="dxa"/>
            <w:tcBorders>
              <w:top w:val="nil"/>
              <w:left w:val="nil"/>
              <w:bottom w:val="single" w:sz="4" w:space="0" w:color="auto"/>
              <w:right w:val="single" w:sz="4" w:space="0" w:color="auto"/>
            </w:tcBorders>
            <w:shd w:val="clear" w:color="auto" w:fill="auto"/>
            <w:vAlign w:val="bottom"/>
            <w:hideMark/>
          </w:tcPr>
          <w:p w14:paraId="3058E073" w14:textId="77777777" w:rsidR="00901462" w:rsidRPr="00901462" w:rsidRDefault="00901462" w:rsidP="00901462">
            <w:pPr>
              <w:spacing w:after="0" w:line="240" w:lineRule="auto"/>
              <w:rPr>
                <w:rFonts w:ascii="Calibri" w:eastAsia="Times New Roman" w:hAnsi="Calibri" w:cs="Calibri"/>
                <w:color w:val="000000"/>
                <w:sz w:val="16"/>
                <w:szCs w:val="16"/>
              </w:rPr>
            </w:pPr>
            <w:r w:rsidRPr="00901462">
              <w:rPr>
                <w:rFonts w:ascii="Calibri" w:eastAsia="Times New Roman" w:hAnsi="Calibri" w:cs="Calibri"/>
                <w:color w:val="000000"/>
                <w:sz w:val="16"/>
                <w:szCs w:val="16"/>
              </w:rPr>
              <w:t>Bacterial 70S ribosome inhibitor</w:t>
            </w:r>
          </w:p>
        </w:tc>
        <w:tc>
          <w:tcPr>
            <w:tcW w:w="990" w:type="dxa"/>
            <w:tcBorders>
              <w:top w:val="nil"/>
              <w:left w:val="nil"/>
              <w:bottom w:val="single" w:sz="4" w:space="0" w:color="auto"/>
              <w:right w:val="single" w:sz="4" w:space="0" w:color="auto"/>
            </w:tcBorders>
            <w:shd w:val="clear" w:color="auto" w:fill="auto"/>
            <w:noWrap/>
            <w:vAlign w:val="bottom"/>
            <w:hideMark/>
          </w:tcPr>
          <w:p w14:paraId="5CA7588B" w14:textId="77777777" w:rsidR="00901462" w:rsidRPr="00901462" w:rsidRDefault="00901462" w:rsidP="00901462">
            <w:pPr>
              <w:spacing w:after="0" w:line="240" w:lineRule="auto"/>
              <w:jc w:val="right"/>
              <w:rPr>
                <w:rFonts w:ascii="Calibri" w:eastAsia="Times New Roman" w:hAnsi="Calibri" w:cs="Calibri"/>
                <w:color w:val="000000"/>
                <w:sz w:val="16"/>
                <w:szCs w:val="16"/>
              </w:rPr>
            </w:pPr>
            <w:r w:rsidRPr="00901462">
              <w:rPr>
                <w:rFonts w:ascii="Calibri" w:eastAsia="Times New Roman" w:hAnsi="Calibri" w:cs="Calibri"/>
                <w:color w:val="000000"/>
                <w:sz w:val="16"/>
                <w:szCs w:val="16"/>
              </w:rPr>
              <w:t>4</w:t>
            </w:r>
          </w:p>
        </w:tc>
        <w:tc>
          <w:tcPr>
            <w:tcW w:w="1170" w:type="dxa"/>
            <w:tcBorders>
              <w:top w:val="nil"/>
              <w:left w:val="nil"/>
              <w:bottom w:val="single" w:sz="4" w:space="0" w:color="auto"/>
              <w:right w:val="single" w:sz="4" w:space="0" w:color="auto"/>
            </w:tcBorders>
            <w:shd w:val="clear" w:color="auto" w:fill="auto"/>
            <w:noWrap/>
            <w:vAlign w:val="bottom"/>
            <w:hideMark/>
          </w:tcPr>
          <w:p w14:paraId="1AFCB240" w14:textId="77777777" w:rsidR="00901462" w:rsidRPr="00901462" w:rsidRDefault="00901462" w:rsidP="00901462">
            <w:pPr>
              <w:spacing w:after="0" w:line="240" w:lineRule="auto"/>
              <w:jc w:val="right"/>
              <w:rPr>
                <w:rFonts w:ascii="Calibri" w:eastAsia="Times New Roman" w:hAnsi="Calibri" w:cs="Calibri"/>
                <w:color w:val="000000"/>
                <w:sz w:val="16"/>
                <w:szCs w:val="16"/>
              </w:rPr>
            </w:pPr>
            <w:r w:rsidRPr="00901462">
              <w:rPr>
                <w:rFonts w:ascii="Calibri" w:eastAsia="Times New Roman" w:hAnsi="Calibri" w:cs="Calibri"/>
                <w:color w:val="000000"/>
                <w:sz w:val="16"/>
                <w:szCs w:val="16"/>
              </w:rPr>
              <w:t>1991</w:t>
            </w:r>
          </w:p>
        </w:tc>
      </w:tr>
    </w:tbl>
    <w:p w14:paraId="519C5889" w14:textId="64445D41" w:rsidR="00D1248B" w:rsidRDefault="00D1248B" w:rsidP="001D448F"/>
    <w:p w14:paraId="2DBA6C24" w14:textId="78A7DD70" w:rsidR="009F6856" w:rsidRDefault="009F6856" w:rsidP="001D448F">
      <w:r>
        <w:t xml:space="preserve">102 drugs are anti-bacterial.  Of these, </w:t>
      </w:r>
      <w:r w:rsidR="00FF4EF4">
        <w:t>41 are Bacterial 70S ribosome inhibitors; the rest are Bacterial penicillin-binding protein inhibitors.</w:t>
      </w:r>
    </w:p>
    <w:p w14:paraId="5AE7199B" w14:textId="77777777" w:rsidR="00FF4EF4" w:rsidRDefault="00FF4EF4" w:rsidP="001D448F">
      <w:bookmarkStart w:id="0" w:name="_GoBack"/>
      <w:bookmarkEnd w:id="0"/>
    </w:p>
    <w:p w14:paraId="6722465A" w14:textId="77777777" w:rsidR="00ED5F43" w:rsidRDefault="00ED5F43" w:rsidP="001D448F"/>
    <w:p w14:paraId="3467E69D" w14:textId="77777777" w:rsidR="00F64D04" w:rsidRDefault="00F64D04" w:rsidP="001D448F"/>
    <w:p w14:paraId="6D38C719" w14:textId="363AEEDD" w:rsidR="001D448F" w:rsidRDefault="001D448F">
      <w:r>
        <w:br w:type="page"/>
      </w:r>
    </w:p>
    <w:p w14:paraId="0DEA539A" w14:textId="77777777" w:rsidR="001D448F" w:rsidRPr="001D448F" w:rsidRDefault="001D448F" w:rsidP="001D448F"/>
    <w:p w14:paraId="025C68EC" w14:textId="1D74FC95" w:rsidR="00AD20D2" w:rsidRDefault="00AD20D2" w:rsidP="00AD20D2">
      <w:pPr>
        <w:pStyle w:val="Heading1"/>
      </w:pPr>
      <w:r>
        <w:fldChar w:fldCharType="begin"/>
      </w:r>
      <w:r>
        <w:instrText xml:space="preserve"> autonumlgl </w:instrText>
      </w:r>
      <w:r>
        <w:fldChar w:fldCharType="end"/>
      </w:r>
      <w:r>
        <w:t xml:space="preserve"> References</w:t>
      </w:r>
    </w:p>
    <w:p w14:paraId="43EF08DA" w14:textId="77777777" w:rsidR="00F42119" w:rsidRPr="00F42119" w:rsidRDefault="00553505" w:rsidP="00F42119">
      <w:pPr>
        <w:pStyle w:val="Bibliography"/>
        <w:rPr>
          <w:rFonts w:ascii="Calibri" w:hAnsi="Calibri" w:cs="Calibri"/>
        </w:rPr>
      </w:pPr>
      <w:r>
        <w:fldChar w:fldCharType="begin"/>
      </w:r>
      <w:r w:rsidR="00F42119">
        <w:instrText xml:space="preserve"> ADDIN ZOTERO_BIBL {"uncited":[],"omitted":[],"custom":[]} CSL_BIBLIOGRAPHY </w:instrText>
      </w:r>
      <w:r>
        <w:fldChar w:fldCharType="separate"/>
      </w:r>
      <w:r w:rsidR="00F42119" w:rsidRPr="00F42119">
        <w:rPr>
          <w:rFonts w:ascii="Calibri" w:hAnsi="Calibri" w:cs="Calibri"/>
        </w:rPr>
        <w:t>[1]</w:t>
      </w:r>
      <w:r w:rsidR="00F42119" w:rsidRPr="00F42119">
        <w:rPr>
          <w:rFonts w:ascii="Calibri" w:hAnsi="Calibri" w:cs="Calibri"/>
        </w:rPr>
        <w:tab/>
        <w:t xml:space="preserve">“WHO | World Health Organization,” </w:t>
      </w:r>
      <w:r w:rsidR="00F42119" w:rsidRPr="00F42119">
        <w:rPr>
          <w:rFonts w:ascii="Calibri" w:hAnsi="Calibri" w:cs="Calibri"/>
          <w:i/>
          <w:iCs/>
        </w:rPr>
        <w:t>WHO</w:t>
      </w:r>
      <w:r w:rsidR="00F42119" w:rsidRPr="00F42119">
        <w:rPr>
          <w:rFonts w:ascii="Calibri" w:hAnsi="Calibri" w:cs="Calibri"/>
        </w:rPr>
        <w:t>. [Online]. Available: http://www.who.int/neglected_diseases/diseases/en/. [Accessed: 12-Feb-2020].</w:t>
      </w:r>
    </w:p>
    <w:p w14:paraId="4433591A" w14:textId="77777777" w:rsidR="00F42119" w:rsidRPr="00F42119" w:rsidRDefault="00F42119" w:rsidP="00F42119">
      <w:pPr>
        <w:pStyle w:val="Bibliography"/>
        <w:rPr>
          <w:rFonts w:ascii="Calibri" w:hAnsi="Calibri" w:cs="Calibri"/>
        </w:rPr>
      </w:pPr>
      <w:r w:rsidRPr="00F42119">
        <w:rPr>
          <w:rFonts w:ascii="Calibri" w:hAnsi="Calibri" w:cs="Calibri"/>
        </w:rPr>
        <w:t>[2]</w:t>
      </w:r>
      <w:r w:rsidRPr="00F42119">
        <w:rPr>
          <w:rFonts w:ascii="Calibri" w:hAnsi="Calibri" w:cs="Calibri"/>
        </w:rPr>
        <w:tab/>
        <w:t xml:space="preserve">A. Gaulton </w:t>
      </w:r>
      <w:r w:rsidRPr="00F42119">
        <w:rPr>
          <w:rFonts w:ascii="Calibri" w:hAnsi="Calibri" w:cs="Calibri"/>
          <w:i/>
          <w:iCs/>
        </w:rPr>
        <w:t>et al.</w:t>
      </w:r>
      <w:r w:rsidRPr="00F42119">
        <w:rPr>
          <w:rFonts w:ascii="Calibri" w:hAnsi="Calibri" w:cs="Calibri"/>
        </w:rPr>
        <w:t xml:space="preserve">, “The ChEMBL database in 2017,” </w:t>
      </w:r>
      <w:r w:rsidRPr="00F42119">
        <w:rPr>
          <w:rFonts w:ascii="Calibri" w:hAnsi="Calibri" w:cs="Calibri"/>
          <w:i/>
          <w:iCs/>
        </w:rPr>
        <w:t>Nucleic Acids Res.</w:t>
      </w:r>
      <w:r w:rsidRPr="00F42119">
        <w:rPr>
          <w:rFonts w:ascii="Calibri" w:hAnsi="Calibri" w:cs="Calibri"/>
        </w:rPr>
        <w:t>, vol. 45, no. D1, pp. D945–D954, Jan. 2017, doi: 10.1093/nar/gkw1074.</w:t>
      </w:r>
    </w:p>
    <w:p w14:paraId="00EE2659" w14:textId="77777777" w:rsidR="00F42119" w:rsidRPr="00F42119" w:rsidRDefault="00F42119" w:rsidP="00F42119">
      <w:pPr>
        <w:pStyle w:val="Bibliography"/>
        <w:rPr>
          <w:rFonts w:ascii="Calibri" w:hAnsi="Calibri" w:cs="Calibri"/>
        </w:rPr>
      </w:pPr>
      <w:r w:rsidRPr="00F42119">
        <w:rPr>
          <w:rFonts w:ascii="Calibri" w:hAnsi="Calibri" w:cs="Calibri"/>
        </w:rPr>
        <w:t>[3]</w:t>
      </w:r>
      <w:r w:rsidRPr="00F42119">
        <w:rPr>
          <w:rFonts w:ascii="Calibri" w:hAnsi="Calibri" w:cs="Calibri"/>
        </w:rPr>
        <w:tab/>
        <w:t xml:space="preserve">S. F. Altschul </w:t>
      </w:r>
      <w:r w:rsidRPr="00F42119">
        <w:rPr>
          <w:rFonts w:ascii="Calibri" w:hAnsi="Calibri" w:cs="Calibri"/>
          <w:i/>
          <w:iCs/>
        </w:rPr>
        <w:t>et al.</w:t>
      </w:r>
      <w:r w:rsidRPr="00F42119">
        <w:rPr>
          <w:rFonts w:ascii="Calibri" w:hAnsi="Calibri" w:cs="Calibri"/>
        </w:rPr>
        <w:t xml:space="preserve">, “Gapped BLAST and PSI-BLAST: a new generation of protein database search programs,” </w:t>
      </w:r>
      <w:r w:rsidRPr="00F42119">
        <w:rPr>
          <w:rFonts w:ascii="Calibri" w:hAnsi="Calibri" w:cs="Calibri"/>
          <w:i/>
          <w:iCs/>
        </w:rPr>
        <w:t>Nucleic Acids Res.</w:t>
      </w:r>
      <w:r w:rsidRPr="00F42119">
        <w:rPr>
          <w:rFonts w:ascii="Calibri" w:hAnsi="Calibri" w:cs="Calibri"/>
        </w:rPr>
        <w:t>, vol. 25, no. 17, pp. 3389–3402, Sep. 1997, doi: 10.1093/nar/25.17.3389.</w:t>
      </w:r>
    </w:p>
    <w:p w14:paraId="4B41C706" w14:textId="77777777" w:rsidR="00F42119" w:rsidRPr="00F42119" w:rsidRDefault="00F42119" w:rsidP="00F42119">
      <w:pPr>
        <w:pStyle w:val="Bibliography"/>
        <w:rPr>
          <w:rFonts w:ascii="Calibri" w:hAnsi="Calibri" w:cs="Calibri"/>
        </w:rPr>
      </w:pPr>
      <w:r w:rsidRPr="00F42119">
        <w:rPr>
          <w:rFonts w:ascii="Calibri" w:hAnsi="Calibri" w:cs="Calibri"/>
        </w:rPr>
        <w:t>[4]</w:t>
      </w:r>
      <w:r w:rsidRPr="00F42119">
        <w:rPr>
          <w:rFonts w:ascii="Calibri" w:hAnsi="Calibri" w:cs="Calibri"/>
        </w:rPr>
        <w:tab/>
        <w:t xml:space="preserve">T. J. Wheeler and S. R. Eddy, “nhmmer: DNA homology search with profile HMMs,” </w:t>
      </w:r>
      <w:r w:rsidRPr="00F42119">
        <w:rPr>
          <w:rFonts w:ascii="Calibri" w:hAnsi="Calibri" w:cs="Calibri"/>
          <w:i/>
          <w:iCs/>
        </w:rPr>
        <w:t>Bioinformatics</w:t>
      </w:r>
      <w:r w:rsidRPr="00F42119">
        <w:rPr>
          <w:rFonts w:ascii="Calibri" w:hAnsi="Calibri" w:cs="Calibri"/>
        </w:rPr>
        <w:t>, vol. 29, no. 19, pp. 2487–2489, Oct. 2013, doi: 10.1093/bioinformatics/btt403.</w:t>
      </w:r>
    </w:p>
    <w:p w14:paraId="357D0ED8" w14:textId="77777777" w:rsidR="00F42119" w:rsidRPr="00F42119" w:rsidRDefault="00F42119" w:rsidP="00F42119">
      <w:pPr>
        <w:pStyle w:val="Bibliography"/>
        <w:rPr>
          <w:rFonts w:ascii="Calibri" w:hAnsi="Calibri" w:cs="Calibri"/>
        </w:rPr>
      </w:pPr>
      <w:r w:rsidRPr="00F42119">
        <w:rPr>
          <w:rFonts w:ascii="Calibri" w:hAnsi="Calibri" w:cs="Calibri"/>
        </w:rPr>
        <w:t>[5]</w:t>
      </w:r>
      <w:r w:rsidRPr="00F42119">
        <w:rPr>
          <w:rFonts w:ascii="Calibri" w:hAnsi="Calibri" w:cs="Calibri"/>
        </w:rPr>
        <w:tab/>
        <w:t>“World malaria report 2019.” [Online]. Available: https://www.who.int/news-room/feature-stories/detail/world-malaria-report-2019. [Accessed: 12-Feb-2020].</w:t>
      </w:r>
    </w:p>
    <w:p w14:paraId="19AF355C" w14:textId="77777777" w:rsidR="00F42119" w:rsidRPr="00F42119" w:rsidRDefault="00F42119" w:rsidP="00F42119">
      <w:pPr>
        <w:pStyle w:val="Bibliography"/>
        <w:rPr>
          <w:rFonts w:ascii="Calibri" w:hAnsi="Calibri" w:cs="Calibri"/>
        </w:rPr>
      </w:pPr>
      <w:r w:rsidRPr="00F42119">
        <w:rPr>
          <w:rFonts w:ascii="Calibri" w:hAnsi="Calibri" w:cs="Calibri"/>
        </w:rPr>
        <w:t>[6]</w:t>
      </w:r>
      <w:r w:rsidRPr="00F42119">
        <w:rPr>
          <w:rFonts w:ascii="Calibri" w:hAnsi="Calibri" w:cs="Calibri"/>
        </w:rPr>
        <w:tab/>
        <w:t xml:space="preserve">M. A. Khan, R. A. Smego, S. T. Razi, and M. A. Beg, “Emerging drug--resistance and guidelines for treatment of malaria,” </w:t>
      </w:r>
      <w:r w:rsidRPr="00F42119">
        <w:rPr>
          <w:rFonts w:ascii="Calibri" w:hAnsi="Calibri" w:cs="Calibri"/>
          <w:i/>
          <w:iCs/>
        </w:rPr>
        <w:t>J. Coll. Physicians Surg.--Pak. JCPSP</w:t>
      </w:r>
      <w:r w:rsidRPr="00F42119">
        <w:rPr>
          <w:rFonts w:ascii="Calibri" w:hAnsi="Calibri" w:cs="Calibri"/>
        </w:rPr>
        <w:t>, vol. 14, no. 5, pp. 319–324, May 2004, doi: 05.2004/JCPSP.319324.</w:t>
      </w:r>
    </w:p>
    <w:p w14:paraId="719EC96F" w14:textId="77777777" w:rsidR="00F42119" w:rsidRPr="00F42119" w:rsidRDefault="00F42119" w:rsidP="00F42119">
      <w:pPr>
        <w:pStyle w:val="Bibliography"/>
        <w:rPr>
          <w:rFonts w:ascii="Calibri" w:hAnsi="Calibri" w:cs="Calibri"/>
        </w:rPr>
      </w:pPr>
      <w:r w:rsidRPr="00F42119">
        <w:rPr>
          <w:rFonts w:ascii="Calibri" w:hAnsi="Calibri" w:cs="Calibri"/>
        </w:rPr>
        <w:t>[7]</w:t>
      </w:r>
      <w:r w:rsidRPr="00F42119">
        <w:rPr>
          <w:rFonts w:ascii="Calibri" w:hAnsi="Calibri" w:cs="Calibri"/>
        </w:rPr>
        <w:tab/>
        <w:t xml:space="preserve">“WHO | Responding to antimalarial drug resistance,” </w:t>
      </w:r>
      <w:r w:rsidRPr="00F42119">
        <w:rPr>
          <w:rFonts w:ascii="Calibri" w:hAnsi="Calibri" w:cs="Calibri"/>
          <w:i/>
          <w:iCs/>
        </w:rPr>
        <w:t>WHO</w:t>
      </w:r>
      <w:r w:rsidRPr="00F42119">
        <w:rPr>
          <w:rFonts w:ascii="Calibri" w:hAnsi="Calibri" w:cs="Calibri"/>
        </w:rPr>
        <w:t>. [Online]. Available: http://www.who.int/malaria/areas/drug_resistance/overview/en/. [Accessed: 12-Feb-2020].</w:t>
      </w:r>
    </w:p>
    <w:p w14:paraId="73A29E4F" w14:textId="77777777" w:rsidR="00F42119" w:rsidRPr="00F42119" w:rsidRDefault="00F42119" w:rsidP="00F42119">
      <w:pPr>
        <w:pStyle w:val="Bibliography"/>
        <w:rPr>
          <w:rFonts w:ascii="Calibri" w:hAnsi="Calibri" w:cs="Calibri"/>
        </w:rPr>
      </w:pPr>
      <w:r w:rsidRPr="00F42119">
        <w:rPr>
          <w:rFonts w:ascii="Calibri" w:hAnsi="Calibri" w:cs="Calibri"/>
        </w:rPr>
        <w:t>[8]</w:t>
      </w:r>
      <w:r w:rsidRPr="00F42119">
        <w:rPr>
          <w:rFonts w:ascii="Calibri" w:hAnsi="Calibri" w:cs="Calibri"/>
        </w:rPr>
        <w:tab/>
        <w:t xml:space="preserve">C. Aurrecoechea </w:t>
      </w:r>
      <w:r w:rsidRPr="00F42119">
        <w:rPr>
          <w:rFonts w:ascii="Calibri" w:hAnsi="Calibri" w:cs="Calibri"/>
          <w:i/>
          <w:iCs/>
        </w:rPr>
        <w:t>et al.</w:t>
      </w:r>
      <w:r w:rsidRPr="00F42119">
        <w:rPr>
          <w:rFonts w:ascii="Calibri" w:hAnsi="Calibri" w:cs="Calibri"/>
        </w:rPr>
        <w:t xml:space="preserve">, “PlasmoDB: a functional genomic database for malaria parasites,” </w:t>
      </w:r>
      <w:r w:rsidRPr="00F42119">
        <w:rPr>
          <w:rFonts w:ascii="Calibri" w:hAnsi="Calibri" w:cs="Calibri"/>
          <w:i/>
          <w:iCs/>
        </w:rPr>
        <w:t>Nucleic Acids Res.</w:t>
      </w:r>
      <w:r w:rsidRPr="00F42119">
        <w:rPr>
          <w:rFonts w:ascii="Calibri" w:hAnsi="Calibri" w:cs="Calibri"/>
        </w:rPr>
        <w:t>, vol. 37, no. Database issue, pp. D539-543, Jan. 2009, doi: 10.1093/nar/gkn814.</w:t>
      </w:r>
    </w:p>
    <w:p w14:paraId="40A0279F" w14:textId="77777777" w:rsidR="00F42119" w:rsidRPr="00F42119" w:rsidRDefault="00F42119" w:rsidP="00F42119">
      <w:pPr>
        <w:pStyle w:val="Bibliography"/>
        <w:rPr>
          <w:rFonts w:ascii="Calibri" w:hAnsi="Calibri" w:cs="Calibri"/>
        </w:rPr>
      </w:pPr>
      <w:r w:rsidRPr="00F42119">
        <w:rPr>
          <w:rFonts w:ascii="Calibri" w:hAnsi="Calibri" w:cs="Calibri"/>
        </w:rPr>
        <w:t>[9]</w:t>
      </w:r>
      <w:r w:rsidRPr="00F42119">
        <w:rPr>
          <w:rFonts w:ascii="Calibri" w:hAnsi="Calibri" w:cs="Calibri"/>
        </w:rPr>
        <w:tab/>
        <w:t>“PlasmoDB Download Files.” [Online]. Available: https://plasmodb.org/common/downloads/Current_Release/Pfalciparum3D7/fasta/data/. [Accessed: 12-Feb-2020].</w:t>
      </w:r>
    </w:p>
    <w:p w14:paraId="2C0A9960" w14:textId="7DD9502A" w:rsidR="00553505" w:rsidRPr="00553505" w:rsidRDefault="00553505" w:rsidP="00553505">
      <w:r>
        <w:fldChar w:fldCharType="end"/>
      </w:r>
    </w:p>
    <w:p w14:paraId="372EFA8E" w14:textId="204EEF3B" w:rsidR="00553505" w:rsidRDefault="00553505">
      <w:r>
        <w:br w:type="page"/>
      </w:r>
    </w:p>
    <w:p w14:paraId="0F3C7584" w14:textId="77777777" w:rsidR="00553505" w:rsidRPr="00553505" w:rsidRDefault="00553505" w:rsidP="00553505"/>
    <w:p w14:paraId="17B78C81" w14:textId="77777777" w:rsidR="00AD20D2" w:rsidRPr="00AD20D2" w:rsidRDefault="00AD20D2" w:rsidP="00AD20D2"/>
    <w:p w14:paraId="092D1FAC" w14:textId="3C2022DD" w:rsidR="009C6315" w:rsidRDefault="002D0383" w:rsidP="00836F88">
      <w:pPr>
        <w:pStyle w:val="Heading1"/>
      </w:pPr>
      <w:r>
        <w:fldChar w:fldCharType="begin"/>
      </w:r>
      <w:r>
        <w:instrText xml:space="preserve"> autonumlgl </w:instrText>
      </w:r>
      <w:r>
        <w:fldChar w:fldCharType="end"/>
      </w:r>
      <w:r>
        <w:t xml:space="preserve"> </w:t>
      </w:r>
      <w:r w:rsidR="00836F88">
        <w:t>Appendix:  Scripts</w:t>
      </w:r>
    </w:p>
    <w:p w14:paraId="37E64B02" w14:textId="32147334" w:rsidR="003C2BE7" w:rsidRPr="003C2BE7" w:rsidRDefault="003C2BE7" w:rsidP="003C2BE7">
      <w:r>
        <w:t xml:space="preserve">These scripts can be found in the </w:t>
      </w:r>
      <w:r>
        <w:rPr>
          <w:b/>
          <w:bCs/>
        </w:rPr>
        <w:t>supplements</w:t>
      </w:r>
      <w:r>
        <w:t xml:space="preserve"> directory for this </w:t>
      </w:r>
      <w:r>
        <w:rPr>
          <w:b/>
          <w:bCs/>
        </w:rPr>
        <w:t>git</w:t>
      </w:r>
      <w:r>
        <w:t xml:space="preserve"> repository.</w:t>
      </w:r>
    </w:p>
    <w:p w14:paraId="0174E6C1" w14:textId="21C30336" w:rsidR="002D0383" w:rsidRDefault="002D0383" w:rsidP="002D0383">
      <w:pPr>
        <w:pStyle w:val="Heading2"/>
      </w:pPr>
      <w:r>
        <w:fldChar w:fldCharType="begin"/>
      </w:r>
      <w:r>
        <w:instrText xml:space="preserve"> autonumlgl </w:instrText>
      </w:r>
      <w:r>
        <w:fldChar w:fldCharType="end"/>
      </w:r>
      <w:r>
        <w:t xml:space="preserve"> BLAST Targets</w:t>
      </w:r>
    </w:p>
    <w:bookmarkStart w:id="1" w:name="_Ref32523939"/>
    <w:p w14:paraId="515EF8F2" w14:textId="26BB2482" w:rsidR="002D0383" w:rsidRDefault="002D0383" w:rsidP="002D0383">
      <w:pPr>
        <w:pStyle w:val="Heading3"/>
      </w:pPr>
      <w:r>
        <w:fldChar w:fldCharType="begin"/>
      </w:r>
      <w:r>
        <w:instrText xml:space="preserve"> autonumlgl </w:instrText>
      </w:r>
      <w:r>
        <w:fldChar w:fldCharType="end"/>
      </w:r>
      <w:r>
        <w:t xml:space="preserve"> chembl_25_targets.sql</w:t>
      </w:r>
      <w:bookmarkEnd w:id="1"/>
    </w:p>
    <w:p w14:paraId="7474538F" w14:textId="14CFA0A1" w:rsidR="002D0383" w:rsidRDefault="002D0383" w:rsidP="002D0383">
      <w:r>
        <w:t xml:space="preserve">Run this script at the command line of psql attached as chembl_25 in the </w:t>
      </w:r>
      <w:proofErr w:type="spellStart"/>
      <w:r>
        <w:t>blast_targets</w:t>
      </w:r>
      <w:proofErr w:type="spellEnd"/>
      <w:r>
        <w:t xml:space="preserve"> directory.</w:t>
      </w:r>
    </w:p>
    <w:p w14:paraId="7C51EBED" w14:textId="23CA85F4" w:rsidR="003C2BE7" w:rsidRPr="003C2BE7" w:rsidRDefault="003C2BE7" w:rsidP="002D0383">
      <w:r>
        <w:t xml:space="preserve">This script creates </w:t>
      </w:r>
      <w:r>
        <w:rPr>
          <w:b/>
          <w:bCs/>
        </w:rPr>
        <w:t>chembl_targets.txt</w:t>
      </w:r>
      <w:r>
        <w:t xml:space="preserve"> file.</w:t>
      </w:r>
    </w:p>
    <w:p w14:paraId="5251C7D2" w14:textId="5AEDE0B9" w:rsidR="002D0383" w:rsidRDefault="002D0383" w:rsidP="002D0383">
      <w:pPr>
        <w:rPr>
          <w:rFonts w:ascii="Courier New" w:hAnsi="Courier New" w:cs="Courier New"/>
          <w:sz w:val="18"/>
          <w:szCs w:val="18"/>
        </w:rPr>
      </w:pPr>
      <w:r w:rsidRPr="002D0383">
        <w:rPr>
          <w:rFonts w:ascii="Courier New" w:hAnsi="Courier New" w:cs="Courier New"/>
          <w:sz w:val="18"/>
          <w:szCs w:val="18"/>
        </w:rPr>
        <w:t xml:space="preserve">\copy (select </w:t>
      </w:r>
      <w:proofErr w:type="spellStart"/>
      <w:r w:rsidRPr="002D0383">
        <w:rPr>
          <w:rFonts w:ascii="Courier New" w:hAnsi="Courier New" w:cs="Courier New"/>
          <w:sz w:val="18"/>
          <w:szCs w:val="18"/>
        </w:rPr>
        <w:t>td.chembl_id</w:t>
      </w:r>
      <w:proofErr w:type="spellEnd"/>
      <w:r w:rsidRPr="002D0383">
        <w:rPr>
          <w:rFonts w:ascii="Courier New" w:hAnsi="Courier New" w:cs="Courier New"/>
          <w:sz w:val="18"/>
          <w:szCs w:val="18"/>
        </w:rPr>
        <w:t xml:space="preserve">, </w:t>
      </w:r>
      <w:proofErr w:type="spellStart"/>
      <w:r w:rsidRPr="002D0383">
        <w:rPr>
          <w:rFonts w:ascii="Courier New" w:hAnsi="Courier New" w:cs="Courier New"/>
          <w:sz w:val="18"/>
          <w:szCs w:val="18"/>
        </w:rPr>
        <w:t>cs.sequence</w:t>
      </w:r>
      <w:proofErr w:type="spellEnd"/>
      <w:r w:rsidRPr="002D0383">
        <w:rPr>
          <w:rFonts w:ascii="Courier New" w:hAnsi="Courier New" w:cs="Courier New"/>
          <w:sz w:val="18"/>
          <w:szCs w:val="18"/>
        </w:rPr>
        <w:t xml:space="preserve"> from </w:t>
      </w:r>
      <w:proofErr w:type="spellStart"/>
      <w:r w:rsidRPr="002D0383">
        <w:rPr>
          <w:rFonts w:ascii="Courier New" w:hAnsi="Courier New" w:cs="Courier New"/>
          <w:sz w:val="18"/>
          <w:szCs w:val="18"/>
        </w:rPr>
        <w:t>target_dictionary</w:t>
      </w:r>
      <w:proofErr w:type="spellEnd"/>
      <w:r w:rsidRPr="002D0383">
        <w:rPr>
          <w:rFonts w:ascii="Courier New" w:hAnsi="Courier New" w:cs="Courier New"/>
          <w:sz w:val="18"/>
          <w:szCs w:val="18"/>
        </w:rPr>
        <w:t xml:space="preserve"> </w:t>
      </w:r>
      <w:proofErr w:type="spellStart"/>
      <w:r w:rsidRPr="002D0383">
        <w:rPr>
          <w:rFonts w:ascii="Courier New" w:hAnsi="Courier New" w:cs="Courier New"/>
          <w:sz w:val="18"/>
          <w:szCs w:val="18"/>
        </w:rPr>
        <w:t>td</w:t>
      </w:r>
      <w:proofErr w:type="spellEnd"/>
      <w:r w:rsidRPr="002D0383">
        <w:rPr>
          <w:rFonts w:ascii="Courier New" w:hAnsi="Courier New" w:cs="Courier New"/>
          <w:sz w:val="18"/>
          <w:szCs w:val="18"/>
        </w:rPr>
        <w:t xml:space="preserve"> join </w:t>
      </w:r>
      <w:proofErr w:type="spellStart"/>
      <w:r w:rsidRPr="002D0383">
        <w:rPr>
          <w:rFonts w:ascii="Courier New" w:hAnsi="Courier New" w:cs="Courier New"/>
          <w:sz w:val="18"/>
          <w:szCs w:val="18"/>
        </w:rPr>
        <w:t>target_components</w:t>
      </w:r>
      <w:proofErr w:type="spellEnd"/>
      <w:r w:rsidRPr="002D0383">
        <w:rPr>
          <w:rFonts w:ascii="Courier New" w:hAnsi="Courier New" w:cs="Courier New"/>
          <w:sz w:val="18"/>
          <w:szCs w:val="18"/>
        </w:rPr>
        <w:t xml:space="preserve"> </w:t>
      </w:r>
      <w:proofErr w:type="spellStart"/>
      <w:r w:rsidRPr="002D0383">
        <w:rPr>
          <w:rFonts w:ascii="Courier New" w:hAnsi="Courier New" w:cs="Courier New"/>
          <w:sz w:val="18"/>
          <w:szCs w:val="18"/>
        </w:rPr>
        <w:t>tc</w:t>
      </w:r>
      <w:proofErr w:type="spellEnd"/>
      <w:r w:rsidRPr="002D0383">
        <w:rPr>
          <w:rFonts w:ascii="Courier New" w:hAnsi="Courier New" w:cs="Courier New"/>
          <w:sz w:val="18"/>
          <w:szCs w:val="18"/>
        </w:rPr>
        <w:t xml:space="preserve"> on </w:t>
      </w:r>
      <w:proofErr w:type="spellStart"/>
      <w:r w:rsidRPr="002D0383">
        <w:rPr>
          <w:rFonts w:ascii="Courier New" w:hAnsi="Courier New" w:cs="Courier New"/>
          <w:sz w:val="18"/>
          <w:szCs w:val="18"/>
        </w:rPr>
        <w:t>td.tid</w:t>
      </w:r>
      <w:proofErr w:type="spellEnd"/>
      <w:r w:rsidRPr="002D0383">
        <w:rPr>
          <w:rFonts w:ascii="Courier New" w:hAnsi="Courier New" w:cs="Courier New"/>
          <w:sz w:val="18"/>
          <w:szCs w:val="18"/>
        </w:rPr>
        <w:t xml:space="preserve"> = </w:t>
      </w:r>
      <w:proofErr w:type="spellStart"/>
      <w:r w:rsidRPr="002D0383">
        <w:rPr>
          <w:rFonts w:ascii="Courier New" w:hAnsi="Courier New" w:cs="Courier New"/>
          <w:sz w:val="18"/>
          <w:szCs w:val="18"/>
        </w:rPr>
        <w:t>tc.tid</w:t>
      </w:r>
      <w:proofErr w:type="spellEnd"/>
      <w:r w:rsidRPr="002D0383">
        <w:rPr>
          <w:rFonts w:ascii="Courier New" w:hAnsi="Courier New" w:cs="Courier New"/>
          <w:sz w:val="18"/>
          <w:szCs w:val="18"/>
        </w:rPr>
        <w:t xml:space="preserve"> join component_sequences cs on </w:t>
      </w:r>
      <w:proofErr w:type="spellStart"/>
      <w:r w:rsidRPr="002D0383">
        <w:rPr>
          <w:rFonts w:ascii="Courier New" w:hAnsi="Courier New" w:cs="Courier New"/>
          <w:sz w:val="18"/>
          <w:szCs w:val="18"/>
        </w:rPr>
        <w:t>tc.targcomp_id</w:t>
      </w:r>
      <w:proofErr w:type="spellEnd"/>
      <w:r w:rsidRPr="002D0383">
        <w:rPr>
          <w:rFonts w:ascii="Courier New" w:hAnsi="Courier New" w:cs="Courier New"/>
          <w:sz w:val="18"/>
          <w:szCs w:val="18"/>
        </w:rPr>
        <w:t>=</w:t>
      </w:r>
      <w:proofErr w:type="spellStart"/>
      <w:r w:rsidRPr="002D0383">
        <w:rPr>
          <w:rFonts w:ascii="Courier New" w:hAnsi="Courier New" w:cs="Courier New"/>
          <w:sz w:val="18"/>
          <w:szCs w:val="18"/>
        </w:rPr>
        <w:t>cs.component_id</w:t>
      </w:r>
      <w:proofErr w:type="spellEnd"/>
      <w:r w:rsidRPr="002D0383">
        <w:rPr>
          <w:rFonts w:ascii="Courier New" w:hAnsi="Courier New" w:cs="Courier New"/>
          <w:sz w:val="18"/>
          <w:szCs w:val="18"/>
        </w:rPr>
        <w:t>) to chembl_targets.txt</w:t>
      </w:r>
    </w:p>
    <w:bookmarkStart w:id="2" w:name="_Ref32524056"/>
    <w:p w14:paraId="72D305A0" w14:textId="2B81A933" w:rsidR="002D0383" w:rsidRDefault="003C2BE7" w:rsidP="003C2BE7">
      <w:pPr>
        <w:pStyle w:val="Heading3"/>
      </w:pPr>
      <w:r>
        <w:fldChar w:fldCharType="begin"/>
      </w:r>
      <w:r>
        <w:instrText xml:space="preserve"> autonumlgl </w:instrText>
      </w:r>
      <w:r>
        <w:fldChar w:fldCharType="end"/>
      </w:r>
      <w:r>
        <w:t xml:space="preserve"> split_to_fasta.pl</w:t>
      </w:r>
      <w:bookmarkEnd w:id="2"/>
    </w:p>
    <w:p w14:paraId="2844CEEA" w14:textId="6C36E77B" w:rsidR="003C2BE7" w:rsidRDefault="003C2BE7" w:rsidP="003C2BE7">
      <w:r>
        <w:t xml:space="preserve">Run this script from the </w:t>
      </w:r>
      <w:r w:rsidRPr="0086262C">
        <w:rPr>
          <w:i/>
          <w:iCs/>
        </w:rPr>
        <w:t>bash</w:t>
      </w:r>
      <w:r>
        <w:t xml:space="preserve"> command line</w:t>
      </w:r>
      <w:r w:rsidR="0086262C">
        <w:t xml:space="preserve"> in the </w:t>
      </w:r>
      <w:proofErr w:type="spellStart"/>
      <w:r w:rsidR="0086262C">
        <w:rPr>
          <w:b/>
          <w:bCs/>
        </w:rPr>
        <w:t>blast_targets</w:t>
      </w:r>
      <w:proofErr w:type="spellEnd"/>
      <w:r w:rsidR="0086262C">
        <w:t xml:space="preserve"> directory</w:t>
      </w:r>
      <w:r>
        <w:t xml:space="preserve">:  </w:t>
      </w:r>
      <w:proofErr w:type="spellStart"/>
      <w:r>
        <w:rPr>
          <w:b/>
          <w:bCs/>
        </w:rPr>
        <w:t>perl</w:t>
      </w:r>
      <w:proofErr w:type="spellEnd"/>
      <w:r>
        <w:rPr>
          <w:b/>
          <w:bCs/>
        </w:rPr>
        <w:t xml:space="preserve"> split_to_fasta.pl</w:t>
      </w:r>
    </w:p>
    <w:p w14:paraId="710533E1" w14:textId="6C74C79B" w:rsidR="003C2BE7" w:rsidRPr="003C2BE7" w:rsidRDefault="003C2BE7" w:rsidP="003C2BE7">
      <w:pPr>
        <w:rPr>
          <w:i/>
          <w:iCs/>
        </w:rPr>
      </w:pPr>
      <w:r>
        <w:t>Th</w:t>
      </w:r>
      <w:r w:rsidR="00D94D35">
        <w:t>is</w:t>
      </w:r>
      <w:r>
        <w:t xml:space="preserve"> script creates the </w:t>
      </w:r>
      <w:proofErr w:type="spellStart"/>
      <w:r>
        <w:rPr>
          <w:b/>
          <w:bCs/>
        </w:rPr>
        <w:t>component_sequences.fa</w:t>
      </w:r>
      <w:proofErr w:type="spellEnd"/>
      <w:r>
        <w:rPr>
          <w:b/>
          <w:bCs/>
          <w:i/>
          <w:iCs/>
        </w:rPr>
        <w:t xml:space="preserve"> </w:t>
      </w:r>
      <w:r>
        <w:t xml:space="preserve">file which can be found in the </w:t>
      </w:r>
      <w:r>
        <w:rPr>
          <w:b/>
          <w:bCs/>
        </w:rPr>
        <w:t>supplements</w:t>
      </w:r>
      <w:r>
        <w:t>/</w:t>
      </w:r>
      <w:proofErr w:type="spellStart"/>
      <w:r>
        <w:rPr>
          <w:b/>
          <w:bCs/>
        </w:rPr>
        <w:t>blast_targets</w:t>
      </w:r>
      <w:proofErr w:type="spellEnd"/>
      <w:r>
        <w:t xml:space="preserve"> directory.</w:t>
      </w:r>
    </w:p>
    <w:p w14:paraId="66C8D4C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4196FBE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split_to_fasta.pl</w:t>
      </w:r>
    </w:p>
    <w:p w14:paraId="584BB10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input recs: &lt;key&gt;&lt;</w:t>
      </w:r>
      <w:proofErr w:type="spellStart"/>
      <w:r w:rsidRPr="00232197">
        <w:rPr>
          <w:rFonts w:ascii="Courier New" w:hAnsi="Courier New" w:cs="Courier New"/>
          <w:sz w:val="18"/>
          <w:szCs w:val="18"/>
        </w:rPr>
        <w:t>delim</w:t>
      </w:r>
      <w:proofErr w:type="spellEnd"/>
      <w:r w:rsidRPr="00232197">
        <w:rPr>
          <w:rFonts w:ascii="Courier New" w:hAnsi="Courier New" w:cs="Courier New"/>
          <w:sz w:val="18"/>
          <w:szCs w:val="18"/>
        </w:rPr>
        <w:t>&gt;&lt;sequence&gt;</w:t>
      </w:r>
    </w:p>
    <w:p w14:paraId="6AD4268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output : rec1 = &gt;&lt;key&gt;</w:t>
      </w:r>
    </w:p>
    <w:p w14:paraId="67D6C49C"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          rec2 = &lt;sequence&gt;</w:t>
      </w:r>
    </w:p>
    <w:p w14:paraId="35417E19"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2C8F4E5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w:t>
      </w:r>
      <w:proofErr w:type="spellStart"/>
      <w:r w:rsidRPr="00232197">
        <w:rPr>
          <w:rFonts w:ascii="Courier New" w:hAnsi="Courier New" w:cs="Courier New"/>
          <w:sz w:val="18"/>
          <w:szCs w:val="18"/>
        </w:rPr>
        <w:t>infile</w:t>
      </w:r>
      <w:proofErr w:type="spellEnd"/>
      <w:r w:rsidRPr="00232197">
        <w:rPr>
          <w:rFonts w:ascii="Courier New" w:hAnsi="Courier New" w:cs="Courier New"/>
          <w:sz w:val="18"/>
          <w:szCs w:val="18"/>
        </w:rPr>
        <w:t xml:space="preserve"> = 'chembl_targets.txt';</w:t>
      </w:r>
    </w:p>
    <w:p w14:paraId="10BE11F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w:t>
      </w:r>
      <w:proofErr w:type="spellStart"/>
      <w:r w:rsidRPr="00232197">
        <w:rPr>
          <w:rFonts w:ascii="Courier New" w:hAnsi="Courier New" w:cs="Courier New"/>
          <w:sz w:val="18"/>
          <w:szCs w:val="18"/>
        </w:rPr>
        <w:t>outfile</w:t>
      </w:r>
      <w:proofErr w:type="spellEnd"/>
      <w:r w:rsidRPr="00232197">
        <w:rPr>
          <w:rFonts w:ascii="Courier New" w:hAnsi="Courier New" w:cs="Courier New"/>
          <w:sz w:val="18"/>
          <w:szCs w:val="18"/>
        </w:rPr>
        <w:t xml:space="preserve"> = '</w:t>
      </w:r>
      <w:proofErr w:type="spellStart"/>
      <w:r w:rsidRPr="00232197">
        <w:rPr>
          <w:rFonts w:ascii="Courier New" w:hAnsi="Courier New" w:cs="Courier New"/>
          <w:sz w:val="18"/>
          <w:szCs w:val="18"/>
        </w:rPr>
        <w:t>component_sequences.fa</w:t>
      </w:r>
      <w:proofErr w:type="spellEnd"/>
      <w:r w:rsidRPr="00232197">
        <w:rPr>
          <w:rFonts w:ascii="Courier New" w:hAnsi="Courier New" w:cs="Courier New"/>
          <w:sz w:val="18"/>
          <w:szCs w:val="18"/>
        </w:rPr>
        <w:t>';</w:t>
      </w:r>
    </w:p>
    <w:p w14:paraId="66C4E655"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w:t>
      </w:r>
      <w:proofErr w:type="spellStart"/>
      <w:r w:rsidRPr="00232197">
        <w:rPr>
          <w:rFonts w:ascii="Courier New" w:hAnsi="Courier New" w:cs="Courier New"/>
          <w:sz w:val="18"/>
          <w:szCs w:val="18"/>
        </w:rPr>
        <w:t>delim</w:t>
      </w:r>
      <w:proofErr w:type="spellEnd"/>
      <w:r w:rsidRPr="00232197">
        <w:rPr>
          <w:rFonts w:ascii="Courier New" w:hAnsi="Courier New" w:cs="Courier New"/>
          <w:sz w:val="18"/>
          <w:szCs w:val="18"/>
        </w:rPr>
        <w:t xml:space="preserve"> = '\t';</w:t>
      </w:r>
    </w:p>
    <w:p w14:paraId="2AC53966" w14:textId="77777777" w:rsidR="00232197" w:rsidRPr="00232197" w:rsidRDefault="00232197" w:rsidP="00232197">
      <w:pPr>
        <w:spacing w:after="0" w:line="240" w:lineRule="auto"/>
        <w:rPr>
          <w:rFonts w:ascii="Courier New" w:hAnsi="Courier New" w:cs="Courier New"/>
          <w:sz w:val="18"/>
          <w:szCs w:val="18"/>
        </w:rPr>
      </w:pPr>
    </w:p>
    <w:p w14:paraId="6B37D4D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open(IN, $</w:t>
      </w:r>
      <w:proofErr w:type="spellStart"/>
      <w:r w:rsidRPr="00232197">
        <w:rPr>
          <w:rFonts w:ascii="Courier New" w:hAnsi="Courier New" w:cs="Courier New"/>
          <w:sz w:val="18"/>
          <w:szCs w:val="18"/>
        </w:rPr>
        <w:t>infile</w:t>
      </w:r>
      <w:proofErr w:type="spellEnd"/>
      <w:r w:rsidRPr="00232197">
        <w:rPr>
          <w:rFonts w:ascii="Courier New" w:hAnsi="Courier New" w:cs="Courier New"/>
          <w:sz w:val="18"/>
          <w:szCs w:val="18"/>
        </w:rPr>
        <w:t>) or die("Unable to open $</w:t>
      </w:r>
      <w:proofErr w:type="spellStart"/>
      <w:r w:rsidRPr="00232197">
        <w:rPr>
          <w:rFonts w:ascii="Courier New" w:hAnsi="Courier New" w:cs="Courier New"/>
          <w:sz w:val="18"/>
          <w:szCs w:val="18"/>
        </w:rPr>
        <w:t>infile</w:t>
      </w:r>
      <w:proofErr w:type="spellEnd"/>
      <w:r w:rsidRPr="00232197">
        <w:rPr>
          <w:rFonts w:ascii="Courier New" w:hAnsi="Courier New" w:cs="Courier New"/>
          <w:sz w:val="18"/>
          <w:szCs w:val="18"/>
        </w:rPr>
        <w:t>\n");</w:t>
      </w:r>
    </w:p>
    <w:p w14:paraId="57EC632A" w14:textId="77777777" w:rsidR="00232197" w:rsidRPr="00232197" w:rsidRDefault="00232197" w:rsidP="00232197">
      <w:pPr>
        <w:spacing w:after="0" w:line="240" w:lineRule="auto"/>
        <w:rPr>
          <w:rFonts w:ascii="Courier New" w:hAnsi="Courier New" w:cs="Courier New"/>
          <w:sz w:val="18"/>
          <w:szCs w:val="18"/>
        </w:rPr>
      </w:pPr>
    </w:p>
    <w:p w14:paraId="22A52B3C"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my @lines = &lt;IN&gt;;</w:t>
      </w:r>
    </w:p>
    <w:p w14:paraId="357862A2" w14:textId="77777777" w:rsidR="00232197" w:rsidRPr="00232197" w:rsidRDefault="00232197" w:rsidP="00232197">
      <w:pPr>
        <w:spacing w:after="0" w:line="240" w:lineRule="auto"/>
        <w:rPr>
          <w:rFonts w:ascii="Courier New" w:hAnsi="Courier New" w:cs="Courier New"/>
          <w:sz w:val="18"/>
          <w:szCs w:val="18"/>
        </w:rPr>
      </w:pPr>
    </w:p>
    <w:p w14:paraId="666C9F6A"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close(IN);</w:t>
      </w:r>
    </w:p>
    <w:p w14:paraId="702C990B" w14:textId="77777777" w:rsidR="00232197" w:rsidRPr="00232197" w:rsidRDefault="00232197" w:rsidP="00232197">
      <w:pPr>
        <w:spacing w:after="0" w:line="240" w:lineRule="auto"/>
        <w:rPr>
          <w:rFonts w:ascii="Courier New" w:hAnsi="Courier New" w:cs="Courier New"/>
          <w:sz w:val="18"/>
          <w:szCs w:val="18"/>
        </w:rPr>
      </w:pPr>
    </w:p>
    <w:p w14:paraId="79F83EA4"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open(OUT,"&gt;",$</w:t>
      </w:r>
      <w:proofErr w:type="spellStart"/>
      <w:r w:rsidRPr="00232197">
        <w:rPr>
          <w:rFonts w:ascii="Courier New" w:hAnsi="Courier New" w:cs="Courier New"/>
          <w:sz w:val="18"/>
          <w:szCs w:val="18"/>
        </w:rPr>
        <w:t>outfile</w:t>
      </w:r>
      <w:proofErr w:type="spellEnd"/>
      <w:r w:rsidRPr="00232197">
        <w:rPr>
          <w:rFonts w:ascii="Courier New" w:hAnsi="Courier New" w:cs="Courier New"/>
          <w:sz w:val="18"/>
          <w:szCs w:val="18"/>
        </w:rPr>
        <w:t>) or die ("Unable to open $</w:t>
      </w:r>
      <w:proofErr w:type="spellStart"/>
      <w:r w:rsidRPr="00232197">
        <w:rPr>
          <w:rFonts w:ascii="Courier New" w:hAnsi="Courier New" w:cs="Courier New"/>
          <w:sz w:val="18"/>
          <w:szCs w:val="18"/>
        </w:rPr>
        <w:t>outfile</w:t>
      </w:r>
      <w:proofErr w:type="spellEnd"/>
      <w:r w:rsidRPr="00232197">
        <w:rPr>
          <w:rFonts w:ascii="Courier New" w:hAnsi="Courier New" w:cs="Courier New"/>
          <w:sz w:val="18"/>
          <w:szCs w:val="18"/>
        </w:rPr>
        <w:t>\n");</w:t>
      </w:r>
    </w:p>
    <w:p w14:paraId="43881F53" w14:textId="77777777" w:rsidR="00232197" w:rsidRPr="00232197" w:rsidRDefault="00232197" w:rsidP="00232197">
      <w:pPr>
        <w:spacing w:after="0" w:line="240" w:lineRule="auto"/>
        <w:rPr>
          <w:rFonts w:ascii="Courier New" w:hAnsi="Courier New" w:cs="Courier New"/>
          <w:sz w:val="18"/>
          <w:szCs w:val="18"/>
        </w:rPr>
      </w:pPr>
    </w:p>
    <w:p w14:paraId="582695D5"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foreach my $line(@lines)</w:t>
      </w:r>
    </w:p>
    <w:p w14:paraId="5B4EEEAF"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7E27956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my @rec = split($</w:t>
      </w:r>
      <w:proofErr w:type="spellStart"/>
      <w:r w:rsidRPr="00232197">
        <w:rPr>
          <w:rFonts w:ascii="Courier New" w:hAnsi="Courier New" w:cs="Courier New"/>
          <w:sz w:val="18"/>
          <w:szCs w:val="18"/>
        </w:rPr>
        <w:t>delim</w:t>
      </w:r>
      <w:proofErr w:type="spellEnd"/>
      <w:r w:rsidRPr="00232197">
        <w:rPr>
          <w:rFonts w:ascii="Courier New" w:hAnsi="Courier New" w:cs="Courier New"/>
          <w:sz w:val="18"/>
          <w:szCs w:val="18"/>
        </w:rPr>
        <w:t>,$line);</w:t>
      </w:r>
    </w:p>
    <w:p w14:paraId="4F9B647D"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if (scalar(@rec) &gt; 1)</w:t>
      </w:r>
    </w:p>
    <w:p w14:paraId="176AE1C2"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w:t>
      </w:r>
    </w:p>
    <w:p w14:paraId="7A639ADA"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r>
      <w:r w:rsidRPr="00232197">
        <w:rPr>
          <w:rFonts w:ascii="Courier New" w:hAnsi="Courier New" w:cs="Courier New"/>
          <w:sz w:val="18"/>
          <w:szCs w:val="18"/>
        </w:rPr>
        <w:tab/>
        <w:t>print OUT "&gt;$rec[0]\n";</w:t>
      </w:r>
    </w:p>
    <w:p w14:paraId="5A38930E"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r>
      <w:r w:rsidRPr="00232197">
        <w:rPr>
          <w:rFonts w:ascii="Courier New" w:hAnsi="Courier New" w:cs="Courier New"/>
          <w:sz w:val="18"/>
          <w:szCs w:val="18"/>
        </w:rPr>
        <w:tab/>
        <w:t>print OUT "$rec[1]\n";</w:t>
      </w:r>
    </w:p>
    <w:p w14:paraId="476E75A6"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ab/>
        <w:t>}</w:t>
      </w:r>
    </w:p>
    <w:p w14:paraId="73A43AEB"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7E752C7F" w14:textId="77777777" w:rsidR="00232197" w:rsidRPr="00232197" w:rsidRDefault="00232197" w:rsidP="00232197">
      <w:pPr>
        <w:spacing w:after="0" w:line="240" w:lineRule="auto"/>
        <w:rPr>
          <w:rFonts w:ascii="Courier New" w:hAnsi="Courier New" w:cs="Courier New"/>
          <w:sz w:val="18"/>
          <w:szCs w:val="18"/>
        </w:rPr>
      </w:pPr>
    </w:p>
    <w:p w14:paraId="70391053" w14:textId="77777777" w:rsidR="00232197" w:rsidRPr="00232197"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close(OUT);</w:t>
      </w:r>
    </w:p>
    <w:p w14:paraId="1C10273B" w14:textId="3CB12F4A" w:rsidR="00836F88" w:rsidRDefault="00232197" w:rsidP="00232197">
      <w:pPr>
        <w:spacing w:after="0" w:line="240" w:lineRule="auto"/>
        <w:rPr>
          <w:rFonts w:ascii="Courier New" w:hAnsi="Courier New" w:cs="Courier New"/>
          <w:sz w:val="18"/>
          <w:szCs w:val="18"/>
        </w:rPr>
      </w:pPr>
      <w:r w:rsidRPr="00232197">
        <w:rPr>
          <w:rFonts w:ascii="Courier New" w:hAnsi="Courier New" w:cs="Courier New"/>
          <w:sz w:val="18"/>
          <w:szCs w:val="18"/>
        </w:rPr>
        <w:t>exit(0);</w:t>
      </w:r>
    </w:p>
    <w:p w14:paraId="4E385944" w14:textId="0A8F96A8" w:rsidR="00D01232" w:rsidRDefault="00D01232">
      <w:pPr>
        <w:rPr>
          <w:rFonts w:ascii="Courier New" w:hAnsi="Courier New" w:cs="Courier New"/>
          <w:sz w:val="18"/>
          <w:szCs w:val="18"/>
        </w:rPr>
      </w:pPr>
      <w:r>
        <w:rPr>
          <w:rFonts w:ascii="Courier New" w:hAnsi="Courier New" w:cs="Courier New"/>
          <w:sz w:val="18"/>
          <w:szCs w:val="18"/>
        </w:rPr>
        <w:br w:type="page"/>
      </w:r>
    </w:p>
    <w:p w14:paraId="41935BF6" w14:textId="5EE804A8" w:rsidR="00D01232" w:rsidRDefault="00D01232" w:rsidP="00D01232">
      <w:pPr>
        <w:pStyle w:val="Heading2"/>
      </w:pPr>
      <w:r>
        <w:lastRenderedPageBreak/>
        <w:fldChar w:fldCharType="begin"/>
      </w:r>
      <w:r>
        <w:instrText xml:space="preserve"> autonumlgl </w:instrText>
      </w:r>
      <w:r>
        <w:fldChar w:fldCharType="end"/>
      </w:r>
      <w:r>
        <w:t xml:space="preserve"> Process FASTA</w:t>
      </w:r>
    </w:p>
    <w:bookmarkStart w:id="3" w:name="_Ref32337547"/>
    <w:p w14:paraId="06078417" w14:textId="23011291" w:rsidR="00D01232" w:rsidRDefault="00D01232" w:rsidP="00D01232">
      <w:pPr>
        <w:pStyle w:val="Heading3"/>
      </w:pPr>
      <w:r>
        <w:fldChar w:fldCharType="begin"/>
      </w:r>
      <w:r>
        <w:instrText xml:space="preserve"> autonumlgl </w:instrText>
      </w:r>
      <w:r>
        <w:fldChar w:fldCharType="end"/>
      </w:r>
      <w:r>
        <w:t xml:space="preserve"> </w:t>
      </w:r>
      <w:proofErr w:type="spellStart"/>
      <w:r>
        <w:t>fan_out_fasta.R</w:t>
      </w:r>
      <w:bookmarkEnd w:id="3"/>
      <w:proofErr w:type="spellEnd"/>
    </w:p>
    <w:p w14:paraId="7B31FE98" w14:textId="07AFCAC2" w:rsidR="00D01232" w:rsidRDefault="00D01232" w:rsidP="00D01232">
      <w:r>
        <w:t xml:space="preserve">This script is run within RStudio to fan out the single FASTA file from </w:t>
      </w:r>
      <w:proofErr w:type="spellStart"/>
      <w:r w:rsidRPr="00D01232">
        <w:rPr>
          <w:i/>
          <w:iCs/>
        </w:rPr>
        <w:t>Plasmodb</w:t>
      </w:r>
      <w:proofErr w:type="spellEnd"/>
      <w:r>
        <w:rPr>
          <w:i/>
          <w:iCs/>
        </w:rPr>
        <w:t xml:space="preserve"> </w:t>
      </w:r>
      <w:r>
        <w:t>into separate directories by organism and chromosome.  Each ORF is se</w:t>
      </w:r>
      <w:r w:rsidR="00A862E9">
        <w:t>parated out for ease of obtaining BLAST and HMMER reports for each.</w:t>
      </w:r>
    </w:p>
    <w:p w14:paraId="78A096DE"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Fan out </w:t>
      </w:r>
      <w:proofErr w:type="spellStart"/>
      <w:r w:rsidRPr="00A862E9">
        <w:rPr>
          <w:rFonts w:ascii="Courier New" w:hAnsi="Courier New" w:cs="Courier New"/>
          <w:sz w:val="16"/>
          <w:szCs w:val="16"/>
        </w:rPr>
        <w:t>AA_fasta</w:t>
      </w:r>
      <w:proofErr w:type="spellEnd"/>
      <w:r w:rsidRPr="00A862E9">
        <w:rPr>
          <w:rFonts w:ascii="Courier New" w:hAnsi="Courier New" w:cs="Courier New"/>
          <w:sz w:val="16"/>
          <w:szCs w:val="16"/>
        </w:rPr>
        <w:t xml:space="preserve"> file from </w:t>
      </w:r>
      <w:proofErr w:type="spellStart"/>
      <w:r w:rsidRPr="00A862E9">
        <w:rPr>
          <w:rFonts w:ascii="Courier New" w:hAnsi="Courier New" w:cs="Courier New"/>
          <w:sz w:val="16"/>
          <w:szCs w:val="16"/>
        </w:rPr>
        <w:t>plasmodbc</w:t>
      </w:r>
      <w:proofErr w:type="spellEnd"/>
    </w:p>
    <w:p w14:paraId="43C8B6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based on the structure of Plasmodium </w:t>
      </w:r>
      <w:proofErr w:type="spellStart"/>
      <w:r w:rsidRPr="00A862E9">
        <w:rPr>
          <w:rFonts w:ascii="Courier New" w:hAnsi="Courier New" w:cs="Courier New"/>
          <w:sz w:val="16"/>
          <w:szCs w:val="16"/>
        </w:rPr>
        <w:t>AA_orf</w:t>
      </w:r>
      <w:proofErr w:type="spellEnd"/>
      <w:r w:rsidRPr="00A862E9">
        <w:rPr>
          <w:rFonts w:ascii="Courier New" w:hAnsi="Courier New" w:cs="Courier New"/>
          <w:sz w:val="16"/>
          <w:szCs w:val="16"/>
        </w:rPr>
        <w:t xml:space="preserve"> files.</w:t>
      </w:r>
    </w:p>
    <w:p w14:paraId="06192BD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FASTA headers come in two varieties:</w:t>
      </w:r>
    </w:p>
    <w:p w14:paraId="0EB3A3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1. &gt;Pf3D7_01_v3-1-60871-61059 | organism=Plasmodium_falciparum_3D7 | location=Pf3D7_01_v3:60871-61059(+) | length=63 | </w:t>
      </w:r>
      <w:proofErr w:type="spellStart"/>
      <w:r w:rsidRPr="00A862E9">
        <w:rPr>
          <w:rFonts w:ascii="Courier New" w:hAnsi="Courier New" w:cs="Courier New"/>
          <w:sz w:val="16"/>
          <w:szCs w:val="16"/>
        </w:rPr>
        <w:t>sequence_SO</w:t>
      </w:r>
      <w:proofErr w:type="spellEnd"/>
      <w:r w:rsidRPr="00A862E9">
        <w:rPr>
          <w:rFonts w:ascii="Courier New" w:hAnsi="Courier New" w:cs="Courier New"/>
          <w:sz w:val="16"/>
          <w:szCs w:val="16"/>
        </w:rPr>
        <w:t>=chromosome</w:t>
      </w:r>
    </w:p>
    <w:p w14:paraId="1C8FBCF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^unique ORF identifier---^  &lt;other stuff&gt; &lt;</w:t>
      </w:r>
      <w:proofErr w:type="spellStart"/>
      <w:r w:rsidRPr="00A862E9">
        <w:rPr>
          <w:rFonts w:ascii="Courier New" w:hAnsi="Courier New" w:cs="Courier New"/>
          <w:sz w:val="16"/>
          <w:szCs w:val="16"/>
        </w:rPr>
        <w:t>sequence_SO</w:t>
      </w:r>
      <w:proofErr w:type="spellEnd"/>
      <w:r w:rsidRPr="00A862E9">
        <w:rPr>
          <w:rFonts w:ascii="Courier New" w:hAnsi="Courier New" w:cs="Courier New"/>
          <w:sz w:val="16"/>
          <w:szCs w:val="16"/>
        </w:rPr>
        <w:t>=&lt;ORF type&gt; i.e. chromosome, apicoplast, mitochondrial</w:t>
      </w:r>
    </w:p>
    <w:p w14:paraId="515246A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^head indicator</w:t>
      </w:r>
    </w:p>
    <w:p w14:paraId="5C6E0BA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^organism</w:t>
      </w:r>
    </w:p>
    <w:p w14:paraId="04C0DC7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^chromosome id</w:t>
      </w:r>
    </w:p>
    <w:p w14:paraId="75D72EF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w:t>
      </w:r>
      <w:proofErr w:type="spellStart"/>
      <w:r w:rsidRPr="00A862E9">
        <w:rPr>
          <w:rFonts w:ascii="Courier New" w:hAnsi="Courier New" w:cs="Courier New"/>
          <w:sz w:val="16"/>
          <w:szCs w:val="16"/>
        </w:rPr>
        <w:t>orf_name</w:t>
      </w:r>
      <w:proofErr w:type="spellEnd"/>
    </w:p>
    <w:p w14:paraId="5B3213E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2. &gt;Pf_M76611-5-344-75 | organism=Plasmodium_falciparum_3D7 | location=Pf_M76611:75-344(-) | length=90 | </w:t>
      </w:r>
      <w:proofErr w:type="spellStart"/>
      <w:r w:rsidRPr="00A862E9">
        <w:rPr>
          <w:rFonts w:ascii="Courier New" w:hAnsi="Courier New" w:cs="Courier New"/>
          <w:sz w:val="16"/>
          <w:szCs w:val="16"/>
        </w:rPr>
        <w:t>sequence_SO</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mitochondrial_chromosome</w:t>
      </w:r>
      <w:proofErr w:type="spellEnd"/>
    </w:p>
    <w:p w14:paraId="2B331C2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w:t>
      </w:r>
      <w:proofErr w:type="spellStart"/>
      <w:r w:rsidRPr="00A862E9">
        <w:rPr>
          <w:rFonts w:ascii="Courier New" w:hAnsi="Courier New" w:cs="Courier New"/>
          <w:sz w:val="16"/>
          <w:szCs w:val="16"/>
        </w:rPr>
        <w:t>orfname</w:t>
      </w:r>
      <w:proofErr w:type="spellEnd"/>
      <w:r w:rsidRPr="00A862E9">
        <w:rPr>
          <w:rFonts w:ascii="Courier New" w:hAnsi="Courier New" w:cs="Courier New"/>
          <w:sz w:val="16"/>
          <w:szCs w:val="16"/>
        </w:rPr>
        <w:t xml:space="preserve">---------^   &lt;other stuff&gt;  </w:t>
      </w:r>
      <w:proofErr w:type="spellStart"/>
      <w:r w:rsidRPr="00A862E9">
        <w:rPr>
          <w:rFonts w:ascii="Courier New" w:hAnsi="Courier New" w:cs="Courier New"/>
          <w:sz w:val="16"/>
          <w:szCs w:val="16"/>
        </w:rPr>
        <w:t>sequence_SO</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mitochondrial_chromosome</w:t>
      </w:r>
      <w:proofErr w:type="spellEnd"/>
    </w:p>
    <w:p w14:paraId="62CCC336"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parsing strategy is: for non-mitochondrial, parse out </w:t>
      </w:r>
      <w:proofErr w:type="spellStart"/>
      <w:r w:rsidRPr="00A862E9">
        <w:rPr>
          <w:rFonts w:ascii="Courier New" w:hAnsi="Courier New" w:cs="Courier New"/>
          <w:sz w:val="16"/>
          <w:szCs w:val="16"/>
        </w:rPr>
        <w:t>chromosome_name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w:t>
      </w:r>
    </w:p>
    <w:p w14:paraId="6469D8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For mitochondrial, </w:t>
      </w:r>
      <w:proofErr w:type="spellStart"/>
      <w:r w:rsidRPr="00A862E9">
        <w:rPr>
          <w:rFonts w:ascii="Courier New" w:hAnsi="Courier New" w:cs="Courier New"/>
          <w:sz w:val="16"/>
          <w:szCs w:val="16"/>
        </w:rPr>
        <w:t>orfname</w:t>
      </w:r>
      <w:proofErr w:type="spellEnd"/>
      <w:r w:rsidRPr="00A862E9">
        <w:rPr>
          <w:rFonts w:ascii="Courier New" w:hAnsi="Courier New" w:cs="Courier New"/>
          <w:sz w:val="16"/>
          <w:szCs w:val="16"/>
        </w:rPr>
        <w:t xml:space="preserve"> is one piece.</w:t>
      </w:r>
    </w:p>
    <w:p w14:paraId="4BAEA5F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library(</w:t>
      </w:r>
      <w:proofErr w:type="spellStart"/>
      <w:r w:rsidRPr="00A862E9">
        <w:rPr>
          <w:rFonts w:ascii="Courier New" w:hAnsi="Courier New" w:cs="Courier New"/>
          <w:sz w:val="16"/>
          <w:szCs w:val="16"/>
        </w:rPr>
        <w:t>stringr</w:t>
      </w:r>
      <w:proofErr w:type="spellEnd"/>
      <w:r w:rsidRPr="00A862E9">
        <w:rPr>
          <w:rFonts w:ascii="Courier New" w:hAnsi="Courier New" w:cs="Courier New"/>
          <w:sz w:val="16"/>
          <w:szCs w:val="16"/>
        </w:rPr>
        <w:t>)</w:t>
      </w:r>
    </w:p>
    <w:p w14:paraId="06227DE8"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setwd</w:t>
      </w:r>
      <w:proofErr w:type="spellEnd"/>
      <w:r w:rsidRPr="00A862E9">
        <w:rPr>
          <w:rFonts w:ascii="Courier New" w:hAnsi="Courier New" w:cs="Courier New"/>
          <w:sz w:val="16"/>
          <w:szCs w:val="16"/>
        </w:rPr>
        <w:t>('~/genomes')</w:t>
      </w:r>
    </w:p>
    <w:p w14:paraId="7444DA16"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aa_file</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file.choose</w:t>
      </w:r>
      <w:proofErr w:type="spellEnd"/>
      <w:r w:rsidRPr="00A862E9">
        <w:rPr>
          <w:rFonts w:ascii="Courier New" w:hAnsi="Courier New" w:cs="Courier New"/>
          <w:sz w:val="16"/>
          <w:szCs w:val="16"/>
        </w:rPr>
        <w:t>()</w:t>
      </w:r>
    </w:p>
    <w:p w14:paraId="106F6FA9"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w:t>
      </w:r>
      <w:proofErr w:type="spellStart"/>
      <w:r w:rsidRPr="00A862E9">
        <w:rPr>
          <w:rFonts w:ascii="Courier New" w:hAnsi="Courier New" w:cs="Courier New"/>
          <w:sz w:val="16"/>
          <w:szCs w:val="16"/>
        </w:rPr>
        <w:t>read.table</w:t>
      </w:r>
      <w:proofErr w:type="spellEnd"/>
      <w:r w:rsidRPr="00A862E9">
        <w:rPr>
          <w:rFonts w:ascii="Courier New" w:hAnsi="Courier New" w:cs="Courier New"/>
          <w:sz w:val="16"/>
          <w:szCs w:val="16"/>
        </w:rPr>
        <w:t>(file=</w:t>
      </w:r>
      <w:proofErr w:type="spellStart"/>
      <w:r w:rsidRPr="00A862E9">
        <w:rPr>
          <w:rFonts w:ascii="Courier New" w:hAnsi="Courier New" w:cs="Courier New"/>
          <w:sz w:val="16"/>
          <w:szCs w:val="16"/>
        </w:rPr>
        <w:t>aa_file,header</w:t>
      </w:r>
      <w:proofErr w:type="spellEnd"/>
      <w:r w:rsidRPr="00A862E9">
        <w:rPr>
          <w:rFonts w:ascii="Courier New" w:hAnsi="Courier New" w:cs="Courier New"/>
          <w:sz w:val="16"/>
          <w:szCs w:val="16"/>
        </w:rPr>
        <w:t xml:space="preserve"> = FALSE, </w:t>
      </w:r>
      <w:proofErr w:type="spellStart"/>
      <w:r w:rsidRPr="00A862E9">
        <w:rPr>
          <w:rFonts w:ascii="Courier New" w:hAnsi="Courier New" w:cs="Courier New"/>
          <w:sz w:val="16"/>
          <w:szCs w:val="16"/>
        </w:rPr>
        <w:t>sep</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stringsAsFactors</w:t>
      </w:r>
      <w:proofErr w:type="spellEnd"/>
      <w:r w:rsidRPr="00A862E9">
        <w:rPr>
          <w:rFonts w:ascii="Courier New" w:hAnsi="Courier New" w:cs="Courier New"/>
          <w:sz w:val="16"/>
          <w:szCs w:val="16"/>
        </w:rPr>
        <w:t xml:space="preserve"> = FALSE)</w:t>
      </w:r>
    </w:p>
    <w:p w14:paraId="1E1B6F01"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aa=aa[!is.na(aa[,1]),] # filter out NA</w:t>
      </w:r>
    </w:p>
    <w:p w14:paraId="1D7E2D37"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firstrec</w:t>
      </w:r>
      <w:proofErr w:type="spellEnd"/>
      <w:r w:rsidRPr="00A862E9">
        <w:rPr>
          <w:rFonts w:ascii="Courier New" w:hAnsi="Courier New" w:cs="Courier New"/>
          <w:sz w:val="16"/>
          <w:szCs w:val="16"/>
        </w:rPr>
        <w:t>=aa[1] # scalar</w:t>
      </w:r>
    </w:p>
    <w:p w14:paraId="0C99652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aa=</w:t>
      </w:r>
      <w:proofErr w:type="spellStart"/>
      <w:r w:rsidRPr="00A862E9">
        <w:rPr>
          <w:rFonts w:ascii="Courier New" w:hAnsi="Courier New" w:cs="Courier New"/>
          <w:sz w:val="16"/>
          <w:szCs w:val="16"/>
        </w:rPr>
        <w:t>data.frame</w:t>
      </w:r>
      <w:proofErr w:type="spellEnd"/>
      <w:r w:rsidRPr="00A862E9">
        <w:rPr>
          <w:rFonts w:ascii="Courier New" w:hAnsi="Courier New" w:cs="Courier New"/>
          <w:sz w:val="16"/>
          <w:szCs w:val="16"/>
        </w:rPr>
        <w:t xml:space="preserve">(lines=aa, </w:t>
      </w:r>
      <w:proofErr w:type="spellStart"/>
      <w:r w:rsidRPr="00A862E9">
        <w:rPr>
          <w:rFonts w:ascii="Courier New" w:hAnsi="Courier New" w:cs="Courier New"/>
          <w:sz w:val="16"/>
          <w:szCs w:val="16"/>
        </w:rPr>
        <w:t>stringsAsFactors</w:t>
      </w:r>
      <w:proofErr w:type="spellEnd"/>
      <w:r w:rsidRPr="00A862E9">
        <w:rPr>
          <w:rFonts w:ascii="Courier New" w:hAnsi="Courier New" w:cs="Courier New"/>
          <w:sz w:val="16"/>
          <w:szCs w:val="16"/>
        </w:rPr>
        <w:t xml:space="preserve"> = FALSE)</w:t>
      </w:r>
    </w:p>
    <w:p w14:paraId="73C98E2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parsed=</w:t>
      </w:r>
      <w:proofErr w:type="spellStart"/>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firstrec</w:t>
      </w:r>
      <w:proofErr w:type="spellEnd"/>
      <w:r w:rsidRPr="00A862E9">
        <w:rPr>
          <w:rFonts w:ascii="Courier New" w:hAnsi="Courier New" w:cs="Courier New"/>
          <w:sz w:val="16"/>
          <w:szCs w:val="16"/>
        </w:rPr>
        <w:t>,'_')</w:t>
      </w:r>
    </w:p>
    <w:p w14:paraId="165EA4D1"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organism_pref</w:t>
      </w:r>
      <w:proofErr w:type="spellEnd"/>
      <w:r w:rsidRPr="00A862E9">
        <w:rPr>
          <w:rFonts w:ascii="Courier New" w:hAnsi="Courier New" w:cs="Courier New"/>
          <w:sz w:val="16"/>
          <w:szCs w:val="16"/>
        </w:rPr>
        <w:t>=substring(parsed[[1]][1],2)</w:t>
      </w:r>
    </w:p>
    <w:p w14:paraId="47E5A025" w14:textId="77777777" w:rsidR="00A862E9" w:rsidRPr="00A862E9" w:rsidRDefault="00A862E9" w:rsidP="00A862E9">
      <w:pPr>
        <w:spacing w:after="0" w:line="240" w:lineRule="auto"/>
        <w:rPr>
          <w:rFonts w:ascii="Courier New" w:hAnsi="Courier New" w:cs="Courier New"/>
          <w:sz w:val="16"/>
          <w:szCs w:val="16"/>
        </w:rPr>
      </w:pPr>
    </w:p>
    <w:p w14:paraId="4F3D8A7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make a directory for this organism</w:t>
      </w:r>
    </w:p>
    <w:p w14:paraId="06F543E9"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system(paste('</w:t>
      </w:r>
      <w:proofErr w:type="spellStart"/>
      <w:r w:rsidRPr="00A862E9">
        <w:rPr>
          <w:rFonts w:ascii="Courier New" w:hAnsi="Courier New" w:cs="Courier New"/>
          <w:sz w:val="16"/>
          <w:szCs w:val="16"/>
        </w:rPr>
        <w:t>mkdir</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organism_pref</w:t>
      </w:r>
      <w:proofErr w:type="spellEnd"/>
      <w:r w:rsidRPr="00A862E9">
        <w:rPr>
          <w:rFonts w:ascii="Courier New" w:hAnsi="Courier New" w:cs="Courier New"/>
          <w:sz w:val="16"/>
          <w:szCs w:val="16"/>
        </w:rPr>
        <w:t>))</w:t>
      </w:r>
    </w:p>
    <w:p w14:paraId="0A3AE4DD" w14:textId="77777777" w:rsidR="00A862E9" w:rsidRPr="00A862E9" w:rsidRDefault="00A862E9" w:rsidP="00A862E9">
      <w:pPr>
        <w:spacing w:after="0" w:line="240" w:lineRule="auto"/>
        <w:rPr>
          <w:rFonts w:ascii="Courier New" w:hAnsi="Courier New" w:cs="Courier New"/>
          <w:sz w:val="16"/>
          <w:szCs w:val="16"/>
        </w:rPr>
      </w:pPr>
    </w:p>
    <w:p w14:paraId="106AB400"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orf_headers</w:t>
      </w:r>
      <w:proofErr w:type="spellEnd"/>
      <w:r w:rsidRPr="00A862E9">
        <w:rPr>
          <w:rFonts w:ascii="Courier New" w:hAnsi="Courier New" w:cs="Courier New"/>
          <w:sz w:val="16"/>
          <w:szCs w:val="16"/>
        </w:rPr>
        <w:t>=aa[</w:t>
      </w:r>
      <w:proofErr w:type="spellStart"/>
      <w:r w:rsidRPr="00A862E9">
        <w:rPr>
          <w:rFonts w:ascii="Courier New" w:hAnsi="Courier New" w:cs="Courier New"/>
          <w:sz w:val="16"/>
          <w:szCs w:val="16"/>
        </w:rPr>
        <w:t>substr</w:t>
      </w:r>
      <w:proofErr w:type="spellEnd"/>
      <w:r w:rsidRPr="00A862E9">
        <w:rPr>
          <w:rFonts w:ascii="Courier New" w:hAnsi="Courier New" w:cs="Courier New"/>
          <w:sz w:val="16"/>
          <w:szCs w:val="16"/>
        </w:rPr>
        <w:t>(aa[,1],1,1)=='&gt;' ,]</w:t>
      </w:r>
    </w:p>
    <w:p w14:paraId="688822F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mi_headers=orf_headers[grep('sequence_SO=mitochondrial_chromosome',orf_headers)]</w:t>
      </w:r>
    </w:p>
    <w:p w14:paraId="49B14134"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chrom_headers</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setdiff</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orf_headers</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mi_headers</w:t>
      </w:r>
      <w:proofErr w:type="spellEnd"/>
      <w:r w:rsidRPr="00A862E9">
        <w:rPr>
          <w:rFonts w:ascii="Courier New" w:hAnsi="Courier New" w:cs="Courier New"/>
          <w:sz w:val="16"/>
          <w:szCs w:val="16"/>
        </w:rPr>
        <w:t>)</w:t>
      </w:r>
    </w:p>
    <w:p w14:paraId="301F56F0"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parsed=</w:t>
      </w:r>
      <w:proofErr w:type="spellStart"/>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chrom_headers</w:t>
      </w:r>
      <w:proofErr w:type="spellEnd"/>
      <w:r w:rsidRPr="00A862E9">
        <w:rPr>
          <w:rFonts w:ascii="Courier New" w:hAnsi="Courier New" w:cs="Courier New"/>
          <w:sz w:val="16"/>
          <w:szCs w:val="16"/>
        </w:rPr>
        <w:t>,'_')</w:t>
      </w:r>
    </w:p>
    <w:p w14:paraId="3D56F00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chromosomes=unique(</w:t>
      </w:r>
      <w:proofErr w:type="spellStart"/>
      <w:r w:rsidRPr="00A862E9">
        <w:rPr>
          <w:rFonts w:ascii="Courier New" w:hAnsi="Courier New" w:cs="Courier New"/>
          <w:sz w:val="16"/>
          <w:szCs w:val="16"/>
        </w:rPr>
        <w:t>sapply</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parsed,function</w:t>
      </w:r>
      <w:proofErr w:type="spellEnd"/>
      <w:r w:rsidRPr="00A862E9">
        <w:rPr>
          <w:rFonts w:ascii="Courier New" w:hAnsi="Courier New" w:cs="Courier New"/>
          <w:sz w:val="16"/>
          <w:szCs w:val="16"/>
        </w:rPr>
        <w:t>(p){p[2]}))</w:t>
      </w:r>
    </w:p>
    <w:p w14:paraId="4B4246C1" w14:textId="77777777" w:rsidR="00A862E9" w:rsidRPr="00A862E9" w:rsidRDefault="00A862E9" w:rsidP="00A862E9">
      <w:pPr>
        <w:spacing w:after="0" w:line="240" w:lineRule="auto"/>
        <w:rPr>
          <w:rFonts w:ascii="Courier New" w:hAnsi="Courier New" w:cs="Courier New"/>
          <w:sz w:val="16"/>
          <w:szCs w:val="16"/>
        </w:rPr>
      </w:pPr>
    </w:p>
    <w:p w14:paraId="48A145A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make a directory for each chromosome</w:t>
      </w:r>
    </w:p>
    <w:p w14:paraId="6DF94AC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for (chromosome in chromosomes){</w:t>
      </w:r>
    </w:p>
    <w:p w14:paraId="0FB719A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dirname</w:t>
      </w:r>
      <w:proofErr w:type="spellEnd"/>
      <w:r w:rsidRPr="00A862E9">
        <w:rPr>
          <w:rFonts w:ascii="Courier New" w:hAnsi="Courier New" w:cs="Courier New"/>
          <w:sz w:val="16"/>
          <w:szCs w:val="16"/>
        </w:rPr>
        <w:t>=paste(</w:t>
      </w:r>
      <w:proofErr w:type="spellStart"/>
      <w:r w:rsidRPr="00A862E9">
        <w:rPr>
          <w:rFonts w:ascii="Courier New" w:hAnsi="Courier New" w:cs="Courier New"/>
          <w:sz w:val="16"/>
          <w:szCs w:val="16"/>
        </w:rPr>
        <w:t>organism_pref,chromosome,sep</w:t>
      </w:r>
      <w:proofErr w:type="spellEnd"/>
      <w:r w:rsidRPr="00A862E9">
        <w:rPr>
          <w:rFonts w:ascii="Courier New" w:hAnsi="Courier New" w:cs="Courier New"/>
          <w:sz w:val="16"/>
          <w:szCs w:val="16"/>
        </w:rPr>
        <w:t>='/')</w:t>
      </w:r>
    </w:p>
    <w:p w14:paraId="7E5FCF4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system(paste('</w:t>
      </w:r>
      <w:proofErr w:type="spellStart"/>
      <w:r w:rsidRPr="00A862E9">
        <w:rPr>
          <w:rFonts w:ascii="Courier New" w:hAnsi="Courier New" w:cs="Courier New"/>
          <w:sz w:val="16"/>
          <w:szCs w:val="16"/>
        </w:rPr>
        <w:t>mkdir</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dirname</w:t>
      </w:r>
      <w:proofErr w:type="spellEnd"/>
      <w:r w:rsidRPr="00A862E9">
        <w:rPr>
          <w:rFonts w:ascii="Courier New" w:hAnsi="Courier New" w:cs="Courier New"/>
          <w:sz w:val="16"/>
          <w:szCs w:val="16"/>
        </w:rPr>
        <w:t>))</w:t>
      </w:r>
    </w:p>
    <w:p w14:paraId="3CA04FD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6D2455B4" w14:textId="77777777" w:rsidR="00A862E9" w:rsidRPr="00A862E9" w:rsidRDefault="00A862E9" w:rsidP="00A862E9">
      <w:pPr>
        <w:spacing w:after="0" w:line="240" w:lineRule="auto"/>
        <w:rPr>
          <w:rFonts w:ascii="Courier New" w:hAnsi="Courier New" w:cs="Courier New"/>
          <w:sz w:val="16"/>
          <w:szCs w:val="16"/>
        </w:rPr>
      </w:pPr>
    </w:p>
    <w:p w14:paraId="25F8CFBB"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dirname</w:t>
      </w:r>
      <w:proofErr w:type="spellEnd"/>
      <w:r w:rsidRPr="00A862E9">
        <w:rPr>
          <w:rFonts w:ascii="Courier New" w:hAnsi="Courier New" w:cs="Courier New"/>
          <w:sz w:val="16"/>
          <w:szCs w:val="16"/>
        </w:rPr>
        <w:t>=paste(organism_</w:t>
      </w:r>
      <w:proofErr w:type="spellStart"/>
      <w:r w:rsidRPr="00A862E9">
        <w:rPr>
          <w:rFonts w:ascii="Courier New" w:hAnsi="Courier New" w:cs="Courier New"/>
          <w:sz w:val="16"/>
          <w:szCs w:val="16"/>
        </w:rPr>
        <w:t>pref</w:t>
      </w:r>
      <w:proofErr w:type="spellEnd"/>
      <w:r w:rsidRPr="00A862E9">
        <w:rPr>
          <w:rFonts w:ascii="Courier New" w:hAnsi="Courier New" w:cs="Courier New"/>
          <w:sz w:val="16"/>
          <w:szCs w:val="16"/>
        </w:rPr>
        <w:t xml:space="preserve">,'mitochondrion', </w:t>
      </w:r>
      <w:proofErr w:type="spellStart"/>
      <w:r w:rsidRPr="00A862E9">
        <w:rPr>
          <w:rFonts w:ascii="Courier New" w:hAnsi="Courier New" w:cs="Courier New"/>
          <w:sz w:val="16"/>
          <w:szCs w:val="16"/>
        </w:rPr>
        <w:t>sep</w:t>
      </w:r>
      <w:proofErr w:type="spellEnd"/>
      <w:r w:rsidRPr="00A862E9">
        <w:rPr>
          <w:rFonts w:ascii="Courier New" w:hAnsi="Courier New" w:cs="Courier New"/>
          <w:sz w:val="16"/>
          <w:szCs w:val="16"/>
        </w:rPr>
        <w:t>='/')</w:t>
      </w:r>
    </w:p>
    <w:p w14:paraId="5545FDC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system(paste('</w:t>
      </w:r>
      <w:proofErr w:type="spellStart"/>
      <w:r w:rsidRPr="00A862E9">
        <w:rPr>
          <w:rFonts w:ascii="Courier New" w:hAnsi="Courier New" w:cs="Courier New"/>
          <w:sz w:val="16"/>
          <w:szCs w:val="16"/>
        </w:rPr>
        <w:t>mkdir</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dirname</w:t>
      </w:r>
      <w:proofErr w:type="spellEnd"/>
      <w:r w:rsidRPr="00A862E9">
        <w:rPr>
          <w:rFonts w:ascii="Courier New" w:hAnsi="Courier New" w:cs="Courier New"/>
          <w:sz w:val="16"/>
          <w:szCs w:val="16"/>
        </w:rPr>
        <w:t>))</w:t>
      </w:r>
    </w:p>
    <w:p w14:paraId="79262BCF" w14:textId="77777777" w:rsidR="00A862E9" w:rsidRPr="00A862E9" w:rsidRDefault="00A862E9" w:rsidP="00A862E9">
      <w:pPr>
        <w:spacing w:after="0" w:line="240" w:lineRule="auto"/>
        <w:rPr>
          <w:rFonts w:ascii="Courier New" w:hAnsi="Courier New" w:cs="Courier New"/>
          <w:sz w:val="16"/>
          <w:szCs w:val="16"/>
        </w:rPr>
      </w:pPr>
    </w:p>
    <w:p w14:paraId="486BA6F3"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data.frame</w:t>
      </w:r>
      <w:proofErr w:type="spellEnd"/>
      <w:r w:rsidRPr="00A862E9">
        <w:rPr>
          <w:rFonts w:ascii="Courier New" w:hAnsi="Courier New" w:cs="Courier New"/>
          <w:sz w:val="16"/>
          <w:szCs w:val="16"/>
        </w:rPr>
        <w:t>(line='')</w:t>
      </w:r>
    </w:p>
    <w:p w14:paraId="64F090C4"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w:t>
      </w:r>
    </w:p>
    <w:p w14:paraId="7BEE9CE5" w14:textId="77777777" w:rsidR="00A862E9" w:rsidRPr="00A862E9" w:rsidRDefault="00A862E9" w:rsidP="00A862E9">
      <w:pPr>
        <w:spacing w:after="0" w:line="240" w:lineRule="auto"/>
        <w:rPr>
          <w:rFonts w:ascii="Courier New" w:hAnsi="Courier New" w:cs="Courier New"/>
          <w:sz w:val="16"/>
          <w:szCs w:val="16"/>
        </w:rPr>
      </w:pP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data.frame</w:t>
      </w:r>
      <w:proofErr w:type="spellEnd"/>
      <w:r w:rsidRPr="00A862E9">
        <w:rPr>
          <w:rFonts w:ascii="Courier New" w:hAnsi="Courier New" w:cs="Courier New"/>
          <w:sz w:val="16"/>
          <w:szCs w:val="16"/>
        </w:rPr>
        <w:t>(line='')</w:t>
      </w:r>
    </w:p>
    <w:p w14:paraId="0C05FA66"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for(</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xml:space="preserve"> in aa[,1]){</w:t>
      </w:r>
    </w:p>
    <w:p w14:paraId="5C63E29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print(paste('</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w:t>
      </w:r>
    </w:p>
    <w:p w14:paraId="7EF9666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w:t>
      </w:r>
      <w:proofErr w:type="spellStart"/>
      <w:r w:rsidRPr="00A862E9">
        <w:rPr>
          <w:rFonts w:ascii="Courier New" w:hAnsi="Courier New" w:cs="Courier New"/>
          <w:sz w:val="16"/>
          <w:szCs w:val="16"/>
        </w:rPr>
        <w:t>substr</w:t>
      </w:r>
      <w:proofErr w:type="spellEnd"/>
      <w:r w:rsidRPr="00A862E9">
        <w:rPr>
          <w:rFonts w:ascii="Courier New" w:hAnsi="Courier New" w:cs="Courier New"/>
          <w:sz w:val="16"/>
          <w:szCs w:val="16"/>
        </w:rPr>
        <w:t>(orf_line,1,1)=='&gt;'){</w:t>
      </w:r>
    </w:p>
    <w:p w14:paraId="40DAF85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print('FASTA header line')</w:t>
      </w:r>
    </w:p>
    <w:p w14:paraId="2B767AA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 is.na(</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nchar</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&gt; 0){</w:t>
      </w:r>
    </w:p>
    <w:p w14:paraId="7B4CFA7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=paste0(</w:t>
      </w:r>
      <w:proofErr w:type="spellStart"/>
      <w:r w:rsidRPr="00A862E9">
        <w:rPr>
          <w:rFonts w:ascii="Courier New" w:hAnsi="Courier New" w:cs="Courier New"/>
          <w:sz w:val="16"/>
          <w:szCs w:val="16"/>
        </w:rPr>
        <w:t>orf_name,'.FASTA</w:t>
      </w:r>
      <w:proofErr w:type="spellEnd"/>
      <w:r w:rsidRPr="00A862E9">
        <w:rPr>
          <w:rFonts w:ascii="Courier New" w:hAnsi="Courier New" w:cs="Courier New"/>
          <w:sz w:val="16"/>
          <w:szCs w:val="16"/>
        </w:rPr>
        <w:t>')</w:t>
      </w:r>
    </w:p>
    <w:p w14:paraId="53327DB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print("write statement")</w:t>
      </w:r>
    </w:p>
    <w:p w14:paraId="530E2D3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write_dir_name</w:t>
      </w:r>
      <w:proofErr w:type="spellEnd"/>
      <w:r w:rsidRPr="00A862E9">
        <w:rPr>
          <w:rFonts w:ascii="Courier New" w:hAnsi="Courier New" w:cs="Courier New"/>
          <w:sz w:val="16"/>
          <w:szCs w:val="16"/>
        </w:rPr>
        <w:t xml:space="preserve"> = paste(</w:t>
      </w:r>
      <w:proofErr w:type="spellStart"/>
      <w:r w:rsidRPr="00A862E9">
        <w:rPr>
          <w:rFonts w:ascii="Courier New" w:hAnsi="Courier New" w:cs="Courier New"/>
          <w:sz w:val="16"/>
          <w:szCs w:val="16"/>
        </w:rPr>
        <w:t>organism_pref,chromosome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orf_name,sep</w:t>
      </w:r>
      <w:proofErr w:type="spellEnd"/>
      <w:r w:rsidRPr="00A862E9">
        <w:rPr>
          <w:rFonts w:ascii="Courier New" w:hAnsi="Courier New" w:cs="Courier New"/>
          <w:sz w:val="16"/>
          <w:szCs w:val="16"/>
        </w:rPr>
        <w:t>='/')</w:t>
      </w:r>
    </w:p>
    <w:p w14:paraId="61E8D531"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write.table</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file=</w:t>
      </w:r>
      <w:proofErr w:type="spellStart"/>
      <w:r w:rsidRPr="00A862E9">
        <w:rPr>
          <w:rFonts w:ascii="Courier New" w:hAnsi="Courier New" w:cs="Courier New"/>
          <w:sz w:val="16"/>
          <w:szCs w:val="16"/>
        </w:rPr>
        <w:t>write_dir_name,row.names</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FALSE,col.names</w:t>
      </w:r>
      <w:proofErr w:type="spellEnd"/>
      <w:r w:rsidRPr="00A862E9">
        <w:rPr>
          <w:rFonts w:ascii="Courier New" w:hAnsi="Courier New" w:cs="Courier New"/>
          <w:sz w:val="16"/>
          <w:szCs w:val="16"/>
        </w:rPr>
        <w:t xml:space="preserve"> = FALSE, quote=FALSE)</w:t>
      </w:r>
    </w:p>
    <w:p w14:paraId="3C47A69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23CE0CDA"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data.frame</w:t>
      </w:r>
      <w:proofErr w:type="spellEnd"/>
      <w:r w:rsidRPr="00A862E9">
        <w:rPr>
          <w:rFonts w:ascii="Courier New" w:hAnsi="Courier New" w:cs="Courier New"/>
          <w:sz w:val="16"/>
          <w:szCs w:val="16"/>
        </w:rPr>
        <w:t>(line=</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w:t>
      </w:r>
    </w:p>
    <w:p w14:paraId="32CFCA8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if ( length(grep('mitochondrial',</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&gt; 0){</w:t>
      </w:r>
    </w:p>
    <w:p w14:paraId="689A8EB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chromosome='mitochondrion'</w:t>
      </w:r>
    </w:p>
    <w:p w14:paraId="0C62CAB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print(paste("Chromosome:", chromosome))</w:t>
      </w:r>
    </w:p>
    <w:p w14:paraId="4508ABF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lastRenderedPageBreak/>
        <w:t xml:space="preserve">      parsed=</w:t>
      </w:r>
      <w:proofErr w:type="spellStart"/>
      <w:r w:rsidRPr="00A862E9">
        <w:rPr>
          <w:rFonts w:ascii="Courier New" w:hAnsi="Courier New" w:cs="Courier New"/>
          <w:sz w:val="16"/>
          <w:szCs w:val="16"/>
        </w:rPr>
        <w:t>unlist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w:t>
      </w:r>
    </w:p>
    <w:p w14:paraId="78B9435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substr</w:t>
      </w:r>
      <w:proofErr w:type="spellEnd"/>
      <w:r w:rsidRPr="00A862E9">
        <w:rPr>
          <w:rFonts w:ascii="Courier New" w:hAnsi="Courier New" w:cs="Courier New"/>
          <w:sz w:val="16"/>
          <w:szCs w:val="16"/>
        </w:rPr>
        <w:t>(parsed[1],2,nchar(parsed[1]) -1)</w:t>
      </w:r>
    </w:p>
    <w:p w14:paraId="76597E6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 else {</w:t>
      </w:r>
    </w:p>
    <w:p w14:paraId="625323E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parsed=</w:t>
      </w:r>
      <w:proofErr w:type="spellStart"/>
      <w:r w:rsidRPr="00A862E9">
        <w:rPr>
          <w:rFonts w:ascii="Courier New" w:hAnsi="Courier New" w:cs="Courier New"/>
          <w:sz w:val="16"/>
          <w:szCs w:val="16"/>
        </w:rPr>
        <w:t>unlist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strsplit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 '))</w:t>
      </w:r>
    </w:p>
    <w:p w14:paraId="2A96850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parsed=</w:t>
      </w:r>
      <w:proofErr w:type="spellStart"/>
      <w:r w:rsidRPr="00A862E9">
        <w:rPr>
          <w:rFonts w:ascii="Courier New" w:hAnsi="Courier New" w:cs="Courier New"/>
          <w:sz w:val="16"/>
          <w:szCs w:val="16"/>
        </w:rPr>
        <w:t>unlist</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strsplit</w:t>
      </w:r>
      <w:proofErr w:type="spellEnd"/>
      <w:r w:rsidRPr="00A862E9">
        <w:rPr>
          <w:rFonts w:ascii="Courier New" w:hAnsi="Courier New" w:cs="Courier New"/>
          <w:sz w:val="16"/>
          <w:szCs w:val="16"/>
        </w:rPr>
        <w:t>(parsed[1],'_'))</w:t>
      </w:r>
    </w:p>
    <w:p w14:paraId="6B7A4B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chromosome=parsed[2]</w:t>
      </w:r>
    </w:p>
    <w:p w14:paraId="4DAAF9BE"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=parsed[3]</w:t>
      </w:r>
    </w:p>
    <w:p w14:paraId="333BD3B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19356687"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print(paste('</w:t>
      </w:r>
      <w:proofErr w:type="spellStart"/>
      <w:r w:rsidRPr="00A862E9">
        <w:rPr>
          <w:rFonts w:ascii="Courier New" w:hAnsi="Courier New" w:cs="Courier New"/>
          <w:sz w:val="16"/>
          <w:szCs w:val="16"/>
        </w:rPr>
        <w:t>chromosome:',chromosome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w:t>
      </w:r>
    </w:p>
    <w:p w14:paraId="30AAFD1F"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 else {</w:t>
      </w:r>
    </w:p>
    <w:p w14:paraId="2ABD4AF5"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w:t>
      </w:r>
      <w:proofErr w:type="spellStart"/>
      <w:r w:rsidRPr="00A862E9">
        <w:rPr>
          <w:rFonts w:ascii="Courier New" w:hAnsi="Courier New" w:cs="Courier New"/>
          <w:sz w:val="16"/>
          <w:szCs w:val="16"/>
        </w:rPr>
        <w:t>rbind</w:t>
      </w:r>
      <w:proofErr w:type="spellEnd"/>
      <w:r w:rsidRPr="00A862E9">
        <w:rPr>
          <w:rFonts w:ascii="Courier New" w:hAnsi="Courier New" w:cs="Courier New"/>
          <w:sz w:val="16"/>
          <w:szCs w:val="16"/>
        </w:rPr>
        <w:t xml:space="preserve"> FASTA sequence')</w:t>
      </w:r>
    </w:p>
    <w:p w14:paraId="3AF1516D"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orf_line.df</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data.frame</w:t>
      </w:r>
      <w:proofErr w:type="spellEnd"/>
      <w:r w:rsidRPr="00A862E9">
        <w:rPr>
          <w:rFonts w:ascii="Courier New" w:hAnsi="Courier New" w:cs="Courier New"/>
          <w:sz w:val="16"/>
          <w:szCs w:val="16"/>
        </w:rPr>
        <w:t>(line=</w:t>
      </w:r>
      <w:proofErr w:type="spellStart"/>
      <w:r w:rsidRPr="00A862E9">
        <w:rPr>
          <w:rFonts w:ascii="Courier New" w:hAnsi="Courier New" w:cs="Courier New"/>
          <w:sz w:val="16"/>
          <w:szCs w:val="16"/>
        </w:rPr>
        <w:t>orf_line</w:t>
      </w:r>
      <w:proofErr w:type="spellEnd"/>
      <w:r w:rsidRPr="00A862E9">
        <w:rPr>
          <w:rFonts w:ascii="Courier New" w:hAnsi="Courier New" w:cs="Courier New"/>
          <w:sz w:val="16"/>
          <w:szCs w:val="16"/>
        </w:rPr>
        <w:t>)</w:t>
      </w:r>
    </w:p>
    <w:p w14:paraId="56CD93D2"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rbind</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orf_line.df</w:t>
      </w:r>
      <w:proofErr w:type="spellEnd"/>
      <w:r w:rsidRPr="00A862E9">
        <w:rPr>
          <w:rFonts w:ascii="Courier New" w:hAnsi="Courier New" w:cs="Courier New"/>
          <w:sz w:val="16"/>
          <w:szCs w:val="16"/>
        </w:rPr>
        <w:t>);</w:t>
      </w:r>
    </w:p>
    <w:p w14:paraId="27ACB53C"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
    <w:p w14:paraId="27B17F6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5F70C278"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if (is.na(</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nchar</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orf_name</w:t>
      </w:r>
      <w:proofErr w:type="spellEnd"/>
      <w:r w:rsidRPr="00A862E9">
        <w:rPr>
          <w:rFonts w:ascii="Courier New" w:hAnsi="Courier New" w:cs="Courier New"/>
          <w:sz w:val="16"/>
          <w:szCs w:val="16"/>
        </w:rPr>
        <w:t>) &gt; 0){</w:t>
      </w:r>
    </w:p>
    <w:p w14:paraId="03E156B4"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print("write statement")</w:t>
      </w:r>
    </w:p>
    <w:p w14:paraId="76C7FA73"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write_dir_name</w:t>
      </w:r>
      <w:proofErr w:type="spellEnd"/>
      <w:r w:rsidRPr="00A862E9">
        <w:rPr>
          <w:rFonts w:ascii="Courier New" w:hAnsi="Courier New" w:cs="Courier New"/>
          <w:sz w:val="16"/>
          <w:szCs w:val="16"/>
        </w:rPr>
        <w:t xml:space="preserve"> = paste(</w:t>
      </w:r>
      <w:proofErr w:type="spellStart"/>
      <w:r w:rsidRPr="00A862E9">
        <w:rPr>
          <w:rFonts w:ascii="Courier New" w:hAnsi="Courier New" w:cs="Courier New"/>
          <w:sz w:val="16"/>
          <w:szCs w:val="16"/>
        </w:rPr>
        <w:t>organism_pref,chromosome</w:t>
      </w:r>
      <w:proofErr w:type="spellEnd"/>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orf_name,sep</w:t>
      </w:r>
      <w:proofErr w:type="spellEnd"/>
      <w:r w:rsidRPr="00A862E9">
        <w:rPr>
          <w:rFonts w:ascii="Courier New" w:hAnsi="Courier New" w:cs="Courier New"/>
          <w:sz w:val="16"/>
          <w:szCs w:val="16"/>
        </w:rPr>
        <w:t>='/')</w:t>
      </w:r>
    </w:p>
    <w:p w14:paraId="70DFFD6B" w14:textId="77777777" w:rsidR="00A862E9" w:rsidRP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 xml:space="preserve">  </w:t>
      </w:r>
      <w:proofErr w:type="spellStart"/>
      <w:r w:rsidRPr="00A862E9">
        <w:rPr>
          <w:rFonts w:ascii="Courier New" w:hAnsi="Courier New" w:cs="Courier New"/>
          <w:sz w:val="16"/>
          <w:szCs w:val="16"/>
        </w:rPr>
        <w:t>write.table</w:t>
      </w:r>
      <w:proofErr w:type="spellEnd"/>
      <w:r w:rsidRPr="00A862E9">
        <w:rPr>
          <w:rFonts w:ascii="Courier New" w:hAnsi="Courier New" w:cs="Courier New"/>
          <w:sz w:val="16"/>
          <w:szCs w:val="16"/>
        </w:rPr>
        <w:t>(</w:t>
      </w:r>
      <w:proofErr w:type="spellStart"/>
      <w:r w:rsidRPr="00A862E9">
        <w:rPr>
          <w:rFonts w:ascii="Courier New" w:hAnsi="Courier New" w:cs="Courier New"/>
          <w:sz w:val="16"/>
          <w:szCs w:val="16"/>
        </w:rPr>
        <w:t>orf.df</w:t>
      </w:r>
      <w:proofErr w:type="spellEnd"/>
      <w:r w:rsidRPr="00A862E9">
        <w:rPr>
          <w:rFonts w:ascii="Courier New" w:hAnsi="Courier New" w:cs="Courier New"/>
          <w:sz w:val="16"/>
          <w:szCs w:val="16"/>
        </w:rPr>
        <w:t>, file=</w:t>
      </w:r>
      <w:proofErr w:type="spellStart"/>
      <w:r w:rsidRPr="00A862E9">
        <w:rPr>
          <w:rFonts w:ascii="Courier New" w:hAnsi="Courier New" w:cs="Courier New"/>
          <w:sz w:val="16"/>
          <w:szCs w:val="16"/>
        </w:rPr>
        <w:t>write_dir_name,row.names</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FALSE,col.names</w:t>
      </w:r>
      <w:proofErr w:type="spellEnd"/>
      <w:r w:rsidRPr="00A862E9">
        <w:rPr>
          <w:rFonts w:ascii="Courier New" w:hAnsi="Courier New" w:cs="Courier New"/>
          <w:sz w:val="16"/>
          <w:szCs w:val="16"/>
        </w:rPr>
        <w:t xml:space="preserve"> = </w:t>
      </w:r>
      <w:proofErr w:type="spellStart"/>
      <w:r w:rsidRPr="00A862E9">
        <w:rPr>
          <w:rFonts w:ascii="Courier New" w:hAnsi="Courier New" w:cs="Courier New"/>
          <w:sz w:val="16"/>
          <w:szCs w:val="16"/>
        </w:rPr>
        <w:t>FALSE,quote</w:t>
      </w:r>
      <w:proofErr w:type="spellEnd"/>
      <w:r w:rsidRPr="00A862E9">
        <w:rPr>
          <w:rFonts w:ascii="Courier New" w:hAnsi="Courier New" w:cs="Courier New"/>
          <w:sz w:val="16"/>
          <w:szCs w:val="16"/>
        </w:rPr>
        <w:t>=FALSE)</w:t>
      </w:r>
    </w:p>
    <w:p w14:paraId="7E021810" w14:textId="7B1A957E" w:rsidR="00A862E9" w:rsidRDefault="00A862E9" w:rsidP="00A862E9">
      <w:pPr>
        <w:spacing w:after="0" w:line="240" w:lineRule="auto"/>
        <w:rPr>
          <w:rFonts w:ascii="Courier New" w:hAnsi="Courier New" w:cs="Courier New"/>
          <w:sz w:val="16"/>
          <w:szCs w:val="16"/>
        </w:rPr>
      </w:pPr>
      <w:r w:rsidRPr="00A862E9">
        <w:rPr>
          <w:rFonts w:ascii="Courier New" w:hAnsi="Courier New" w:cs="Courier New"/>
          <w:sz w:val="16"/>
          <w:szCs w:val="16"/>
        </w:rPr>
        <w:t>}</w:t>
      </w:r>
    </w:p>
    <w:p w14:paraId="45E5F304" w14:textId="21A8BE31" w:rsidR="00356329" w:rsidRDefault="00356329">
      <w:pPr>
        <w:rPr>
          <w:rFonts w:ascii="Courier New" w:hAnsi="Courier New" w:cs="Courier New"/>
          <w:sz w:val="16"/>
          <w:szCs w:val="16"/>
        </w:rPr>
      </w:pPr>
      <w:r>
        <w:rPr>
          <w:rFonts w:ascii="Courier New" w:hAnsi="Courier New" w:cs="Courier New"/>
          <w:sz w:val="16"/>
          <w:szCs w:val="16"/>
        </w:rPr>
        <w:br w:type="page"/>
      </w:r>
    </w:p>
    <w:bookmarkStart w:id="4" w:name="_Ref32524465"/>
    <w:p w14:paraId="61951A31" w14:textId="15DF93DD" w:rsidR="00356329" w:rsidRDefault="00356329" w:rsidP="00356329">
      <w:pPr>
        <w:pStyle w:val="Heading3"/>
      </w:pPr>
      <w:r>
        <w:lastRenderedPageBreak/>
        <w:fldChar w:fldCharType="begin"/>
      </w:r>
      <w:r>
        <w:instrText xml:space="preserve"> autonumlgl </w:instrText>
      </w:r>
      <w:r>
        <w:fldChar w:fldCharType="end"/>
      </w:r>
      <w:r>
        <w:t xml:space="preserve"> do_all_blast.sh</w:t>
      </w:r>
      <w:bookmarkEnd w:id="4"/>
    </w:p>
    <w:p w14:paraId="3D385097" w14:textId="79E31C39" w:rsidR="00356329" w:rsidRDefault="00356329" w:rsidP="00356329">
      <w:r>
        <w:t>Run this script in the genome directory.</w:t>
      </w:r>
    </w:p>
    <w:p w14:paraId="18BEB184" w14:textId="14C2D565" w:rsidR="00356329" w:rsidRDefault="00356329" w:rsidP="00356329">
      <w:r>
        <w:t xml:space="preserve">Specify the </w:t>
      </w:r>
      <w:proofErr w:type="spellStart"/>
      <w:r>
        <w:rPr>
          <w:i/>
          <w:iCs/>
        </w:rPr>
        <w:t>Organism_dir</w:t>
      </w:r>
      <w:proofErr w:type="spellEnd"/>
      <w:r>
        <w:t xml:space="preserve"> on the command line.</w:t>
      </w:r>
    </w:p>
    <w:p w14:paraId="184B9BFE"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#!/bin/bash</w:t>
      </w:r>
    </w:p>
    <w:p w14:paraId="27AC21F6"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if [ -z $1 ]</w:t>
      </w:r>
    </w:p>
    <w:p w14:paraId="119FA72C"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then</w:t>
      </w:r>
    </w:p>
    <w:p w14:paraId="34DCFD6E"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while [ -z $</w:t>
      </w:r>
      <w:proofErr w:type="spellStart"/>
      <w:r w:rsidRPr="00356329">
        <w:rPr>
          <w:rFonts w:ascii="Courier New" w:hAnsi="Courier New" w:cs="Courier New"/>
          <w:sz w:val="16"/>
          <w:szCs w:val="16"/>
        </w:rPr>
        <w:t>org_dir</w:t>
      </w:r>
      <w:proofErr w:type="spellEnd"/>
      <w:r w:rsidRPr="00356329">
        <w:rPr>
          <w:rFonts w:ascii="Courier New" w:hAnsi="Courier New" w:cs="Courier New"/>
          <w:sz w:val="16"/>
          <w:szCs w:val="16"/>
        </w:rPr>
        <w:t xml:space="preserve"> ]</w:t>
      </w:r>
    </w:p>
    <w:p w14:paraId="1CF33284"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w:t>
      </w:r>
    </w:p>
    <w:p w14:paraId="38E5A55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t xml:space="preserve">read -p "Organism directory: " -a </w:t>
      </w:r>
      <w:proofErr w:type="spellStart"/>
      <w:r w:rsidRPr="00356329">
        <w:rPr>
          <w:rFonts w:ascii="Courier New" w:hAnsi="Courier New" w:cs="Courier New"/>
          <w:sz w:val="16"/>
          <w:szCs w:val="16"/>
        </w:rPr>
        <w:t>org_dir</w:t>
      </w:r>
      <w:proofErr w:type="spellEnd"/>
    </w:p>
    <w:p w14:paraId="5D055EC3"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done</w:t>
      </w:r>
    </w:p>
    <w:p w14:paraId="32113C5A"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 xml:space="preserve">else </w:t>
      </w:r>
    </w:p>
    <w:p w14:paraId="5A45168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proofErr w:type="spellStart"/>
      <w:r w:rsidRPr="00356329">
        <w:rPr>
          <w:rFonts w:ascii="Courier New" w:hAnsi="Courier New" w:cs="Courier New"/>
          <w:sz w:val="16"/>
          <w:szCs w:val="16"/>
        </w:rPr>
        <w:t>org_dir</w:t>
      </w:r>
      <w:proofErr w:type="spellEnd"/>
      <w:r w:rsidRPr="00356329">
        <w:rPr>
          <w:rFonts w:ascii="Courier New" w:hAnsi="Courier New" w:cs="Courier New"/>
          <w:sz w:val="16"/>
          <w:szCs w:val="16"/>
        </w:rPr>
        <w:t>=$1</w:t>
      </w:r>
    </w:p>
    <w:p w14:paraId="277EC823"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fi</w:t>
      </w:r>
    </w:p>
    <w:p w14:paraId="45D0A0EF"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echo $</w:t>
      </w:r>
      <w:proofErr w:type="spellStart"/>
      <w:r w:rsidRPr="00356329">
        <w:rPr>
          <w:rFonts w:ascii="Courier New" w:hAnsi="Courier New" w:cs="Courier New"/>
          <w:sz w:val="16"/>
          <w:szCs w:val="16"/>
        </w:rPr>
        <w:t>org_dir</w:t>
      </w:r>
      <w:proofErr w:type="spellEnd"/>
    </w:p>
    <w:p w14:paraId="6FBACFD5" w14:textId="77777777" w:rsidR="00356329" w:rsidRPr="00356329" w:rsidRDefault="00356329" w:rsidP="00356329">
      <w:pPr>
        <w:spacing w:after="0" w:line="240" w:lineRule="auto"/>
        <w:rPr>
          <w:rFonts w:ascii="Courier New" w:hAnsi="Courier New" w:cs="Courier New"/>
          <w:sz w:val="16"/>
          <w:szCs w:val="16"/>
        </w:rPr>
      </w:pPr>
    </w:p>
    <w:p w14:paraId="6CC40481"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 xml:space="preserve">for </w:t>
      </w:r>
      <w:proofErr w:type="spellStart"/>
      <w:r w:rsidRPr="00356329">
        <w:rPr>
          <w:rFonts w:ascii="Courier New" w:hAnsi="Courier New" w:cs="Courier New"/>
          <w:sz w:val="16"/>
          <w:szCs w:val="16"/>
        </w:rPr>
        <w:t>chrom_dir</w:t>
      </w:r>
      <w:proofErr w:type="spellEnd"/>
      <w:r w:rsidRPr="00356329">
        <w:rPr>
          <w:rFonts w:ascii="Courier New" w:hAnsi="Courier New" w:cs="Courier New"/>
          <w:sz w:val="16"/>
          <w:szCs w:val="16"/>
        </w:rPr>
        <w:t xml:space="preserve"> in $( ls -d $</w:t>
      </w:r>
      <w:proofErr w:type="spellStart"/>
      <w:r w:rsidRPr="00356329">
        <w:rPr>
          <w:rFonts w:ascii="Courier New" w:hAnsi="Courier New" w:cs="Courier New"/>
          <w:sz w:val="16"/>
          <w:szCs w:val="16"/>
        </w:rPr>
        <w:t>org_dir</w:t>
      </w:r>
      <w:proofErr w:type="spellEnd"/>
      <w:r w:rsidRPr="00356329">
        <w:rPr>
          <w:rFonts w:ascii="Courier New" w:hAnsi="Courier New" w:cs="Courier New"/>
          <w:sz w:val="16"/>
          <w:szCs w:val="16"/>
        </w:rPr>
        <w:t>*/ );do</w:t>
      </w:r>
    </w:p>
    <w:p w14:paraId="36EDB8E2"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 xml:space="preserve">for </w:t>
      </w:r>
      <w:proofErr w:type="spellStart"/>
      <w:r w:rsidRPr="00356329">
        <w:rPr>
          <w:rFonts w:ascii="Courier New" w:hAnsi="Courier New" w:cs="Courier New"/>
          <w:sz w:val="16"/>
          <w:szCs w:val="16"/>
        </w:rPr>
        <w:t>orf</w:t>
      </w:r>
      <w:proofErr w:type="spellEnd"/>
      <w:r w:rsidRPr="00356329">
        <w:rPr>
          <w:rFonts w:ascii="Courier New" w:hAnsi="Courier New" w:cs="Courier New"/>
          <w:sz w:val="16"/>
          <w:szCs w:val="16"/>
        </w:rPr>
        <w:t xml:space="preserve"> in $( ls $</w:t>
      </w:r>
      <w:proofErr w:type="spellStart"/>
      <w:r w:rsidRPr="00356329">
        <w:rPr>
          <w:rFonts w:ascii="Courier New" w:hAnsi="Courier New" w:cs="Courier New"/>
          <w:sz w:val="16"/>
          <w:szCs w:val="16"/>
        </w:rPr>
        <w:t>chrom_dir</w:t>
      </w:r>
      <w:proofErr w:type="spellEnd"/>
      <w:r w:rsidRPr="00356329">
        <w:rPr>
          <w:rFonts w:ascii="Courier New" w:hAnsi="Courier New" w:cs="Courier New"/>
          <w:sz w:val="16"/>
          <w:szCs w:val="16"/>
        </w:rPr>
        <w:t>*.FASTA);do</w:t>
      </w:r>
    </w:p>
    <w:p w14:paraId="58DA7EDB"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t>echo "BLASTP " $</w:t>
      </w:r>
      <w:proofErr w:type="spellStart"/>
      <w:r w:rsidRPr="00356329">
        <w:rPr>
          <w:rFonts w:ascii="Courier New" w:hAnsi="Courier New" w:cs="Courier New"/>
          <w:sz w:val="16"/>
          <w:szCs w:val="16"/>
        </w:rPr>
        <w:t>orf</w:t>
      </w:r>
      <w:proofErr w:type="spellEnd"/>
    </w:p>
    <w:p w14:paraId="51417FB5"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r>
      <w:r w:rsidRPr="00356329">
        <w:rPr>
          <w:rFonts w:ascii="Courier New" w:hAnsi="Courier New" w:cs="Courier New"/>
          <w:sz w:val="16"/>
          <w:szCs w:val="16"/>
        </w:rPr>
        <w:tab/>
      </w:r>
      <w:proofErr w:type="spellStart"/>
      <w:r w:rsidRPr="00356329">
        <w:rPr>
          <w:rFonts w:ascii="Courier New" w:hAnsi="Courier New" w:cs="Courier New"/>
          <w:sz w:val="16"/>
          <w:szCs w:val="16"/>
        </w:rPr>
        <w:t>blastp</w:t>
      </w:r>
      <w:proofErr w:type="spellEnd"/>
      <w:r w:rsidRPr="00356329">
        <w:rPr>
          <w:rFonts w:ascii="Courier New" w:hAnsi="Courier New" w:cs="Courier New"/>
          <w:sz w:val="16"/>
          <w:szCs w:val="16"/>
        </w:rPr>
        <w:t xml:space="preserve"> -</w:t>
      </w:r>
      <w:proofErr w:type="spellStart"/>
      <w:r w:rsidRPr="00356329">
        <w:rPr>
          <w:rFonts w:ascii="Courier New" w:hAnsi="Courier New" w:cs="Courier New"/>
          <w:sz w:val="16"/>
          <w:szCs w:val="16"/>
        </w:rPr>
        <w:t>db</w:t>
      </w:r>
      <w:proofErr w:type="spellEnd"/>
      <w:r w:rsidRPr="00356329">
        <w:rPr>
          <w:rFonts w:ascii="Courier New" w:hAnsi="Courier New" w:cs="Courier New"/>
          <w:sz w:val="16"/>
          <w:szCs w:val="16"/>
        </w:rPr>
        <w:t xml:space="preserve"> ~/</w:t>
      </w:r>
      <w:proofErr w:type="spellStart"/>
      <w:r w:rsidRPr="00356329">
        <w:rPr>
          <w:rFonts w:ascii="Courier New" w:hAnsi="Courier New" w:cs="Courier New"/>
          <w:sz w:val="16"/>
          <w:szCs w:val="16"/>
        </w:rPr>
        <w:t>blast_targets</w:t>
      </w:r>
      <w:proofErr w:type="spellEnd"/>
      <w:r w:rsidRPr="00356329">
        <w:rPr>
          <w:rFonts w:ascii="Courier New" w:hAnsi="Courier New" w:cs="Courier New"/>
          <w:sz w:val="16"/>
          <w:szCs w:val="16"/>
        </w:rPr>
        <w:t>/chembl_25_targets -query $</w:t>
      </w:r>
      <w:proofErr w:type="spellStart"/>
      <w:r w:rsidRPr="00356329">
        <w:rPr>
          <w:rFonts w:ascii="Courier New" w:hAnsi="Courier New" w:cs="Courier New"/>
          <w:sz w:val="16"/>
          <w:szCs w:val="16"/>
        </w:rPr>
        <w:t>orf</w:t>
      </w:r>
      <w:proofErr w:type="spellEnd"/>
      <w:r w:rsidRPr="00356329">
        <w:rPr>
          <w:rFonts w:ascii="Courier New" w:hAnsi="Courier New" w:cs="Courier New"/>
          <w:sz w:val="16"/>
          <w:szCs w:val="16"/>
        </w:rPr>
        <w:t xml:space="preserve"> -</w:t>
      </w:r>
      <w:proofErr w:type="spellStart"/>
      <w:r w:rsidRPr="00356329">
        <w:rPr>
          <w:rFonts w:ascii="Courier New" w:hAnsi="Courier New" w:cs="Courier New"/>
          <w:sz w:val="16"/>
          <w:szCs w:val="16"/>
        </w:rPr>
        <w:t>num_alignments</w:t>
      </w:r>
      <w:proofErr w:type="spellEnd"/>
      <w:r w:rsidRPr="00356329">
        <w:rPr>
          <w:rFonts w:ascii="Courier New" w:hAnsi="Courier New" w:cs="Courier New"/>
          <w:sz w:val="16"/>
          <w:szCs w:val="16"/>
        </w:rPr>
        <w:t xml:space="preserve"> 10 -out ${orf}.blastp.txt</w:t>
      </w:r>
    </w:p>
    <w:p w14:paraId="58CD2F06" w14:textId="77777777" w:rsidR="00356329" w:rsidRP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ab/>
        <w:t>done</w:t>
      </w:r>
    </w:p>
    <w:p w14:paraId="118149FA" w14:textId="420DF952" w:rsidR="00356329" w:rsidRDefault="00356329" w:rsidP="00356329">
      <w:pPr>
        <w:spacing w:after="0" w:line="240" w:lineRule="auto"/>
        <w:rPr>
          <w:rFonts w:ascii="Courier New" w:hAnsi="Courier New" w:cs="Courier New"/>
          <w:sz w:val="16"/>
          <w:szCs w:val="16"/>
        </w:rPr>
      </w:pPr>
      <w:r w:rsidRPr="00356329">
        <w:rPr>
          <w:rFonts w:ascii="Courier New" w:hAnsi="Courier New" w:cs="Courier New"/>
          <w:sz w:val="16"/>
          <w:szCs w:val="16"/>
        </w:rPr>
        <w:t>done</w:t>
      </w:r>
    </w:p>
    <w:p w14:paraId="2D229C73" w14:textId="0BB07A4A" w:rsidR="00356329" w:rsidRDefault="00356329" w:rsidP="00356329">
      <w:pPr>
        <w:spacing w:after="0" w:line="240" w:lineRule="auto"/>
        <w:rPr>
          <w:rFonts w:ascii="Courier New" w:hAnsi="Courier New" w:cs="Courier New"/>
          <w:sz w:val="16"/>
          <w:szCs w:val="16"/>
        </w:rPr>
      </w:pPr>
    </w:p>
    <w:p w14:paraId="0C500E80" w14:textId="7648FF04" w:rsidR="0074276E" w:rsidRDefault="0074276E">
      <w:pPr>
        <w:rPr>
          <w:rFonts w:asciiTheme="majorHAnsi" w:eastAsiaTheme="majorEastAsia" w:hAnsiTheme="majorHAnsi" w:cstheme="majorBidi"/>
          <w:color w:val="1F3763" w:themeColor="accent1" w:themeShade="7F"/>
          <w:sz w:val="24"/>
          <w:szCs w:val="24"/>
        </w:rPr>
      </w:pPr>
      <w:r>
        <w:br w:type="page"/>
      </w:r>
    </w:p>
    <w:bookmarkStart w:id="5" w:name="_Ref33009314"/>
    <w:p w14:paraId="696C3755" w14:textId="6D9848C6" w:rsidR="0074276E" w:rsidRDefault="0074276E" w:rsidP="0074276E">
      <w:pPr>
        <w:pStyle w:val="Heading3"/>
      </w:pPr>
      <w:r>
        <w:lastRenderedPageBreak/>
        <w:fldChar w:fldCharType="begin"/>
      </w:r>
      <w:r>
        <w:instrText xml:space="preserve"> autonumlgl </w:instrText>
      </w:r>
      <w:r>
        <w:fldChar w:fldCharType="end"/>
      </w:r>
      <w:r>
        <w:t xml:space="preserve"> extract_header.pl</w:t>
      </w:r>
      <w:bookmarkEnd w:id="5"/>
    </w:p>
    <w:p w14:paraId="062CD855" w14:textId="283808D6" w:rsidR="0074276E" w:rsidRDefault="0074276E" w:rsidP="0074276E">
      <w:r>
        <w:t>This Perl script extracts statistics from BLAST reports.</w:t>
      </w:r>
    </w:p>
    <w:p w14:paraId="4789389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use Switch '</w:t>
      </w:r>
      <w:proofErr w:type="spellStart"/>
      <w:r w:rsidRPr="00B5561C">
        <w:rPr>
          <w:rFonts w:ascii="Courier New" w:hAnsi="Courier New" w:cs="Courier New"/>
          <w:sz w:val="16"/>
          <w:szCs w:val="16"/>
        </w:rPr>
        <w:t>fallthough</w:t>
      </w:r>
      <w:proofErr w:type="spellEnd"/>
      <w:r w:rsidRPr="00B5561C">
        <w:rPr>
          <w:rFonts w:ascii="Courier New" w:hAnsi="Courier New" w:cs="Courier New"/>
          <w:sz w:val="16"/>
          <w:szCs w:val="16"/>
        </w:rPr>
        <w:t>';</w:t>
      </w:r>
    </w:p>
    <w:p w14:paraId="764C58DC" w14:textId="77777777" w:rsidR="00B5561C" w:rsidRPr="00B5561C" w:rsidRDefault="00B5561C" w:rsidP="00B5561C">
      <w:pPr>
        <w:spacing w:after="0" w:line="240" w:lineRule="auto"/>
        <w:rPr>
          <w:rFonts w:ascii="Courier New" w:hAnsi="Courier New" w:cs="Courier New"/>
          <w:sz w:val="16"/>
          <w:szCs w:val="16"/>
        </w:rPr>
      </w:pPr>
    </w:p>
    <w:p w14:paraId="69F9DA9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@lines = &lt;STDIN&gt;;</w:t>
      </w:r>
    </w:p>
    <w:p w14:paraId="3144D26A" w14:textId="77777777" w:rsidR="00B5561C" w:rsidRPr="00B5561C" w:rsidRDefault="00B5561C" w:rsidP="00B5561C">
      <w:pPr>
        <w:spacing w:after="0" w:line="240" w:lineRule="auto"/>
        <w:rPr>
          <w:rFonts w:ascii="Courier New" w:hAnsi="Courier New" w:cs="Courier New"/>
          <w:sz w:val="16"/>
          <w:szCs w:val="16"/>
        </w:rPr>
      </w:pPr>
    </w:p>
    <w:p w14:paraId="3848FF61"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$phase = 0;</w:t>
      </w:r>
    </w:p>
    <w:p w14:paraId="637A0208"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@rec = {};</w:t>
      </w:r>
    </w:p>
    <w:p w14:paraId="5AACC5E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w:t>
      </w:r>
      <w:proofErr w:type="spellStart"/>
      <w:r w:rsidRPr="00B5561C">
        <w:rPr>
          <w:rFonts w:ascii="Courier New" w:hAnsi="Courier New" w:cs="Courier New"/>
          <w:sz w:val="16"/>
          <w:szCs w:val="16"/>
        </w:rPr>
        <w:t>rec_string</w:t>
      </w:r>
      <w:proofErr w:type="spellEnd"/>
      <w:r w:rsidRPr="00B5561C">
        <w:rPr>
          <w:rFonts w:ascii="Courier New" w:hAnsi="Courier New" w:cs="Courier New"/>
          <w:sz w:val="16"/>
          <w:szCs w:val="16"/>
        </w:rPr>
        <w:t>;</w:t>
      </w:r>
    </w:p>
    <w:p w14:paraId="3131C07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%recs = ();</w:t>
      </w:r>
    </w:p>
    <w:p w14:paraId="5CB20F0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my $query;</w:t>
      </w:r>
    </w:p>
    <w:p w14:paraId="35F7E31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foreach my $line(@lines)</w:t>
      </w:r>
    </w:p>
    <w:p w14:paraId="01D0289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29B157D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switch($phase){</w:t>
      </w:r>
    </w:p>
    <w:p w14:paraId="13845F3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0 {</w:t>
      </w:r>
    </w:p>
    <w:p w14:paraId="584514E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if ( $line =~ m/Query=\s*(\S+)/)</w:t>
      </w:r>
    </w:p>
    <w:p w14:paraId="6D40831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5EF0FB2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$query = $1;</w:t>
      </w:r>
    </w:p>
    <w:p w14:paraId="5DDF778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60F8917D"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p>
    <w:p w14:paraId="3AF24B6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if ( $line =~ m/\&gt;\s*(\S+)/) # </w:t>
      </w:r>
      <w:proofErr w:type="spellStart"/>
      <w:r w:rsidRPr="00B5561C">
        <w:rPr>
          <w:rFonts w:ascii="Courier New" w:hAnsi="Courier New" w:cs="Courier New"/>
          <w:sz w:val="16"/>
          <w:szCs w:val="16"/>
        </w:rPr>
        <w:t>orf</w:t>
      </w:r>
      <w:proofErr w:type="spellEnd"/>
      <w:r w:rsidRPr="00B5561C">
        <w:rPr>
          <w:rFonts w:ascii="Courier New" w:hAnsi="Courier New" w:cs="Courier New"/>
          <w:sz w:val="16"/>
          <w:szCs w:val="16"/>
        </w:rPr>
        <w:t xml:space="preserve"> id</w:t>
      </w:r>
    </w:p>
    <w:p w14:paraId="7C431324"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344247C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1;</w:t>
      </w:r>
    </w:p>
    <w:p w14:paraId="6DC8BFA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$rec[0] = $1;</w:t>
      </w:r>
    </w:p>
    <w:p w14:paraId="496DA7D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0ECC96E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59C52348"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1 {</w:t>
      </w:r>
    </w:p>
    <w:p w14:paraId="7AE7706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if ( $line =~ m/Length\=(\S+)/ ){</w:t>
      </w:r>
    </w:p>
    <w:p w14:paraId="1BD0D5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35948ED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2;</w:t>
      </w:r>
    </w:p>
    <w:p w14:paraId="1F37D49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3BE2CD6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06EF36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2 {</w:t>
      </w:r>
    </w:p>
    <w:p w14:paraId="2203C75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if ( $line =~ m/Score\s\=\s(\S+)/){</w:t>
      </w:r>
    </w:p>
    <w:p w14:paraId="0602855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29C1E0F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m/Expect\s\=\s(\S+),/;</w:t>
      </w:r>
    </w:p>
    <w:p w14:paraId="0DE09B2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7CAD1A2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3;</w:t>
      </w:r>
    </w:p>
    <w:p w14:paraId="17D24FF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 xml:space="preserve">} </w:t>
      </w:r>
    </w:p>
    <w:p w14:paraId="7A51CCD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2F2CD48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case 3 {</w:t>
      </w:r>
    </w:p>
    <w:p w14:paraId="65E16F3E"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if ( $line =~ m/Identities\s\=\s\S+\s\((\S+)\%/){</w:t>
      </w:r>
    </w:p>
    <w:p w14:paraId="14758C92"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7C9E77DB"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m/Positives\s\=\s\S+\s\((\S+)\%/;</w:t>
      </w:r>
    </w:p>
    <w:p w14:paraId="6668FCF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64BCE1CC"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$line =~ m/Gaps\s\=\s\S+\s\((\S+)\%\)/;</w:t>
      </w:r>
    </w:p>
    <w:p w14:paraId="3D2F420D"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$rec[scalar(@rec)] = $1;</w:t>
      </w:r>
    </w:p>
    <w:p w14:paraId="5905B8A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roofErr w:type="spellStart"/>
      <w:r w:rsidRPr="00B5561C">
        <w:rPr>
          <w:rFonts w:ascii="Courier New" w:hAnsi="Courier New" w:cs="Courier New"/>
          <w:sz w:val="16"/>
          <w:szCs w:val="16"/>
        </w:rPr>
        <w:t>rec_string</w:t>
      </w:r>
      <w:proofErr w:type="spellEnd"/>
      <w:r w:rsidRPr="00B5561C">
        <w:rPr>
          <w:rFonts w:ascii="Courier New" w:hAnsi="Courier New" w:cs="Courier New"/>
          <w:sz w:val="16"/>
          <w:szCs w:val="16"/>
        </w:rPr>
        <w:t xml:space="preserve"> = join("\</w:t>
      </w:r>
      <w:proofErr w:type="spellStart"/>
      <w:r w:rsidRPr="00B5561C">
        <w:rPr>
          <w:rFonts w:ascii="Courier New" w:hAnsi="Courier New" w:cs="Courier New"/>
          <w:sz w:val="16"/>
          <w:szCs w:val="16"/>
        </w:rPr>
        <w:t>t",@rec</w:t>
      </w:r>
      <w:proofErr w:type="spellEnd"/>
      <w:r w:rsidRPr="00B5561C">
        <w:rPr>
          <w:rFonts w:ascii="Courier New" w:hAnsi="Courier New" w:cs="Courier New"/>
          <w:sz w:val="16"/>
          <w:szCs w:val="16"/>
        </w:rPr>
        <w:t>);</w:t>
      </w:r>
    </w:p>
    <w:p w14:paraId="4B88AC0A"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$recs{$</w:t>
      </w:r>
      <w:proofErr w:type="spellStart"/>
      <w:r w:rsidRPr="00B5561C">
        <w:rPr>
          <w:rFonts w:ascii="Courier New" w:hAnsi="Courier New" w:cs="Courier New"/>
          <w:sz w:val="16"/>
          <w:szCs w:val="16"/>
        </w:rPr>
        <w:t>rec_string</w:t>
      </w:r>
      <w:proofErr w:type="spellEnd"/>
      <w:r w:rsidRPr="00B5561C">
        <w:rPr>
          <w:rFonts w:ascii="Courier New" w:hAnsi="Courier New" w:cs="Courier New"/>
          <w:sz w:val="16"/>
          <w:szCs w:val="16"/>
        </w:rPr>
        <w:t>} = 1;</w:t>
      </w:r>
      <w:r w:rsidRPr="00B5561C">
        <w:rPr>
          <w:rFonts w:ascii="Courier New" w:hAnsi="Courier New" w:cs="Courier New"/>
          <w:sz w:val="16"/>
          <w:szCs w:val="16"/>
        </w:rPr>
        <w:tab/>
      </w:r>
    </w:p>
    <w:p w14:paraId="553CD44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$phase = 0;</w:t>
      </w:r>
    </w:p>
    <w:p w14:paraId="19A856B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@rec = {};</w:t>
      </w:r>
    </w:p>
    <w:p w14:paraId="6A12DFA0"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r>
      <w:r w:rsidRPr="00B5561C">
        <w:rPr>
          <w:rFonts w:ascii="Courier New" w:hAnsi="Courier New" w:cs="Courier New"/>
          <w:sz w:val="16"/>
          <w:szCs w:val="16"/>
        </w:rPr>
        <w:tab/>
        <w:t>}</w:t>
      </w:r>
    </w:p>
    <w:p w14:paraId="7119EBB7"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r>
      <w:r w:rsidRPr="00B5561C">
        <w:rPr>
          <w:rFonts w:ascii="Courier New" w:hAnsi="Courier New" w:cs="Courier New"/>
          <w:sz w:val="16"/>
          <w:szCs w:val="16"/>
        </w:rPr>
        <w:tab/>
        <w:t>}</w:t>
      </w:r>
    </w:p>
    <w:p w14:paraId="0A74CF95"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w:t>
      </w:r>
    </w:p>
    <w:p w14:paraId="3E4C4399"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0ECA0E77" w14:textId="77777777" w:rsidR="00B5561C" w:rsidRPr="00B5561C" w:rsidRDefault="00B5561C" w:rsidP="00B5561C">
      <w:pPr>
        <w:spacing w:after="0" w:line="240" w:lineRule="auto"/>
        <w:rPr>
          <w:rFonts w:ascii="Courier New" w:hAnsi="Courier New" w:cs="Courier New"/>
          <w:sz w:val="16"/>
          <w:szCs w:val="16"/>
        </w:rPr>
      </w:pPr>
    </w:p>
    <w:p w14:paraId="7899A273"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foreach my $record(keys %recs){</w:t>
      </w:r>
    </w:p>
    <w:p w14:paraId="38FA10F6" w14:textId="77777777" w:rsidR="00B5561C" w:rsidRPr="00B5561C"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ab/>
        <w:t>print "$query\</w:t>
      </w:r>
      <w:proofErr w:type="spellStart"/>
      <w:r w:rsidRPr="00B5561C">
        <w:rPr>
          <w:rFonts w:ascii="Courier New" w:hAnsi="Courier New" w:cs="Courier New"/>
          <w:sz w:val="16"/>
          <w:szCs w:val="16"/>
        </w:rPr>
        <w:t>t$record</w:t>
      </w:r>
      <w:proofErr w:type="spellEnd"/>
      <w:r w:rsidRPr="00B5561C">
        <w:rPr>
          <w:rFonts w:ascii="Courier New" w:hAnsi="Courier New" w:cs="Courier New"/>
          <w:sz w:val="16"/>
          <w:szCs w:val="16"/>
        </w:rPr>
        <w:t>\n";</w:t>
      </w:r>
    </w:p>
    <w:p w14:paraId="3414697E" w14:textId="77777777" w:rsidR="0003488F" w:rsidRDefault="00B5561C" w:rsidP="00B5561C">
      <w:pPr>
        <w:spacing w:after="0" w:line="240" w:lineRule="auto"/>
        <w:rPr>
          <w:rFonts w:ascii="Courier New" w:hAnsi="Courier New" w:cs="Courier New"/>
          <w:sz w:val="16"/>
          <w:szCs w:val="16"/>
        </w:rPr>
      </w:pPr>
      <w:r w:rsidRPr="00B5561C">
        <w:rPr>
          <w:rFonts w:ascii="Courier New" w:hAnsi="Courier New" w:cs="Courier New"/>
          <w:sz w:val="16"/>
          <w:szCs w:val="16"/>
        </w:rPr>
        <w:t>}</w:t>
      </w:r>
    </w:p>
    <w:p w14:paraId="7807180F" w14:textId="77777777" w:rsidR="0003488F" w:rsidRDefault="0003488F">
      <w:pPr>
        <w:rPr>
          <w:rFonts w:ascii="Courier New" w:hAnsi="Courier New" w:cs="Courier New"/>
          <w:sz w:val="16"/>
          <w:szCs w:val="16"/>
        </w:rPr>
      </w:pPr>
      <w:r>
        <w:rPr>
          <w:rFonts w:ascii="Courier New" w:hAnsi="Courier New" w:cs="Courier New"/>
          <w:sz w:val="16"/>
          <w:szCs w:val="16"/>
        </w:rPr>
        <w:br w:type="page"/>
      </w:r>
    </w:p>
    <w:bookmarkStart w:id="6" w:name="_Ref33017007"/>
    <w:p w14:paraId="3693B747" w14:textId="77777777" w:rsidR="0003488F" w:rsidRDefault="0003488F" w:rsidP="0003488F">
      <w:pPr>
        <w:pStyle w:val="Heading3"/>
      </w:pPr>
      <w:r>
        <w:lastRenderedPageBreak/>
        <w:fldChar w:fldCharType="begin"/>
      </w:r>
      <w:r>
        <w:instrText xml:space="preserve"> autonumlgl </w:instrText>
      </w:r>
      <w:r>
        <w:fldChar w:fldCharType="end"/>
      </w:r>
      <w:r>
        <w:t xml:space="preserve"> make_blast_statistics.sh</w:t>
      </w:r>
      <w:bookmarkEnd w:id="6"/>
    </w:p>
    <w:p w14:paraId="5A508B13" w14:textId="77777777" w:rsidR="0003488F" w:rsidRDefault="0003488F" w:rsidP="0003488F">
      <w:r>
        <w:t>Create the blast_statistics file by concatenating all the *.</w:t>
      </w:r>
      <w:proofErr w:type="spellStart"/>
      <w:r>
        <w:t>blast.stat</w:t>
      </w:r>
      <w:proofErr w:type="spellEnd"/>
      <w:r>
        <w:t xml:space="preserve"> files.</w:t>
      </w:r>
    </w:p>
    <w:p w14:paraId="0DEE121E" w14:textId="77777777" w:rsid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#!/bin/bash</w:t>
      </w:r>
    </w:p>
    <w:p w14:paraId="20372A18" w14:textId="024E3904"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if [ -z $1 ]</w:t>
      </w:r>
    </w:p>
    <w:p w14:paraId="7F568C9E"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then</w:t>
      </w:r>
    </w:p>
    <w:p w14:paraId="365D888D"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while [ -z $</w:t>
      </w:r>
      <w:proofErr w:type="spellStart"/>
      <w:r w:rsidRPr="0003488F">
        <w:rPr>
          <w:rFonts w:ascii="Courier New" w:hAnsi="Courier New" w:cs="Courier New"/>
          <w:sz w:val="16"/>
          <w:szCs w:val="16"/>
        </w:rPr>
        <w:t>org_dir</w:t>
      </w:r>
      <w:proofErr w:type="spellEnd"/>
      <w:r w:rsidRPr="0003488F">
        <w:rPr>
          <w:rFonts w:ascii="Courier New" w:hAnsi="Courier New" w:cs="Courier New"/>
          <w:sz w:val="16"/>
          <w:szCs w:val="16"/>
        </w:rPr>
        <w:t xml:space="preserve"> ]</w:t>
      </w:r>
    </w:p>
    <w:p w14:paraId="3D4C6C81"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do</w:t>
      </w:r>
    </w:p>
    <w:p w14:paraId="37EB5E31"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read -p "Organism directory: " -a </w:t>
      </w:r>
      <w:proofErr w:type="spellStart"/>
      <w:r w:rsidRPr="0003488F">
        <w:rPr>
          <w:rFonts w:ascii="Courier New" w:hAnsi="Courier New" w:cs="Courier New"/>
          <w:sz w:val="16"/>
          <w:szCs w:val="16"/>
        </w:rPr>
        <w:t>org_dir</w:t>
      </w:r>
      <w:proofErr w:type="spellEnd"/>
    </w:p>
    <w:p w14:paraId="5B8942A9"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done</w:t>
      </w:r>
    </w:p>
    <w:p w14:paraId="3BCF2476"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else</w:t>
      </w:r>
    </w:p>
    <w:p w14:paraId="14B69F42"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        </w:t>
      </w:r>
      <w:proofErr w:type="spellStart"/>
      <w:r w:rsidRPr="0003488F">
        <w:rPr>
          <w:rFonts w:ascii="Courier New" w:hAnsi="Courier New" w:cs="Courier New"/>
          <w:sz w:val="16"/>
          <w:szCs w:val="16"/>
        </w:rPr>
        <w:t>org_dir</w:t>
      </w:r>
      <w:proofErr w:type="spellEnd"/>
      <w:r w:rsidRPr="0003488F">
        <w:rPr>
          <w:rFonts w:ascii="Courier New" w:hAnsi="Courier New" w:cs="Courier New"/>
          <w:sz w:val="16"/>
          <w:szCs w:val="16"/>
        </w:rPr>
        <w:t>=$1</w:t>
      </w:r>
    </w:p>
    <w:p w14:paraId="3D085907"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fi</w:t>
      </w:r>
    </w:p>
    <w:p w14:paraId="044C4846"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echo $</w:t>
      </w:r>
      <w:proofErr w:type="spellStart"/>
      <w:r w:rsidRPr="0003488F">
        <w:rPr>
          <w:rFonts w:ascii="Courier New" w:hAnsi="Courier New" w:cs="Courier New"/>
          <w:sz w:val="16"/>
          <w:szCs w:val="16"/>
        </w:rPr>
        <w:t>org_dir</w:t>
      </w:r>
      <w:proofErr w:type="spellEnd"/>
    </w:p>
    <w:p w14:paraId="7D7D5A07" w14:textId="77777777" w:rsidR="0003488F" w:rsidRPr="0003488F" w:rsidRDefault="0003488F" w:rsidP="0003488F">
      <w:pPr>
        <w:spacing w:after="0" w:line="240" w:lineRule="auto"/>
        <w:rPr>
          <w:rFonts w:ascii="Courier New" w:hAnsi="Courier New" w:cs="Courier New"/>
          <w:sz w:val="16"/>
          <w:szCs w:val="16"/>
        </w:rPr>
      </w:pPr>
    </w:p>
    <w:p w14:paraId="4CF3AC03"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echo "</w:t>
      </w:r>
      <w:proofErr w:type="spellStart"/>
      <w:r w:rsidRPr="0003488F">
        <w:rPr>
          <w:rFonts w:ascii="Courier New" w:hAnsi="Courier New" w:cs="Courier New"/>
          <w:sz w:val="16"/>
          <w:szCs w:val="16"/>
        </w:rPr>
        <w:t>orf_id</w:t>
      </w:r>
      <w:proofErr w:type="spellEnd"/>
      <w:r w:rsidRPr="0003488F">
        <w:rPr>
          <w:rFonts w:ascii="Courier New" w:hAnsi="Courier New" w:cs="Courier New"/>
          <w:sz w:val="16"/>
          <w:szCs w:val="16"/>
        </w:rPr>
        <w:tab/>
        <w:t>target</w:t>
      </w:r>
      <w:r w:rsidRPr="0003488F">
        <w:rPr>
          <w:rFonts w:ascii="Courier New" w:hAnsi="Courier New" w:cs="Courier New"/>
          <w:sz w:val="16"/>
          <w:szCs w:val="16"/>
        </w:rPr>
        <w:tab/>
      </w:r>
      <w:proofErr w:type="spellStart"/>
      <w:r w:rsidRPr="0003488F">
        <w:rPr>
          <w:rFonts w:ascii="Courier New" w:hAnsi="Courier New" w:cs="Courier New"/>
          <w:sz w:val="16"/>
          <w:szCs w:val="16"/>
        </w:rPr>
        <w:t>query_length</w:t>
      </w:r>
      <w:proofErr w:type="spellEnd"/>
      <w:r w:rsidRPr="0003488F">
        <w:rPr>
          <w:rFonts w:ascii="Courier New" w:hAnsi="Courier New" w:cs="Courier New"/>
          <w:sz w:val="16"/>
          <w:szCs w:val="16"/>
        </w:rPr>
        <w:tab/>
        <w:t>score</w:t>
      </w:r>
      <w:r w:rsidRPr="0003488F">
        <w:rPr>
          <w:rFonts w:ascii="Courier New" w:hAnsi="Courier New" w:cs="Courier New"/>
          <w:sz w:val="16"/>
          <w:szCs w:val="16"/>
        </w:rPr>
        <w:tab/>
        <w:t>expect</w:t>
      </w:r>
      <w:r w:rsidRPr="0003488F">
        <w:rPr>
          <w:rFonts w:ascii="Courier New" w:hAnsi="Courier New" w:cs="Courier New"/>
          <w:sz w:val="16"/>
          <w:szCs w:val="16"/>
        </w:rPr>
        <w:tab/>
        <w:t>identities</w:t>
      </w:r>
      <w:r w:rsidRPr="0003488F">
        <w:rPr>
          <w:rFonts w:ascii="Courier New" w:hAnsi="Courier New" w:cs="Courier New"/>
          <w:sz w:val="16"/>
          <w:szCs w:val="16"/>
        </w:rPr>
        <w:tab/>
        <w:t>positives</w:t>
      </w:r>
      <w:r w:rsidRPr="0003488F">
        <w:rPr>
          <w:rFonts w:ascii="Courier New" w:hAnsi="Courier New" w:cs="Courier New"/>
          <w:sz w:val="16"/>
          <w:szCs w:val="16"/>
        </w:rPr>
        <w:tab/>
        <w:t>gaps" &gt; blast_statistics.txt</w:t>
      </w:r>
    </w:p>
    <w:p w14:paraId="3B1AD777"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 xml:space="preserve">for </w:t>
      </w:r>
      <w:proofErr w:type="spellStart"/>
      <w:r w:rsidRPr="0003488F">
        <w:rPr>
          <w:rFonts w:ascii="Courier New" w:hAnsi="Courier New" w:cs="Courier New"/>
          <w:sz w:val="16"/>
          <w:szCs w:val="16"/>
        </w:rPr>
        <w:t>chrom_dir</w:t>
      </w:r>
      <w:proofErr w:type="spellEnd"/>
      <w:r w:rsidRPr="0003488F">
        <w:rPr>
          <w:rFonts w:ascii="Courier New" w:hAnsi="Courier New" w:cs="Courier New"/>
          <w:sz w:val="16"/>
          <w:szCs w:val="16"/>
        </w:rPr>
        <w:t xml:space="preserve"> in $( ls -d $</w:t>
      </w:r>
      <w:proofErr w:type="spellStart"/>
      <w:r w:rsidRPr="0003488F">
        <w:rPr>
          <w:rFonts w:ascii="Courier New" w:hAnsi="Courier New" w:cs="Courier New"/>
          <w:sz w:val="16"/>
          <w:szCs w:val="16"/>
        </w:rPr>
        <w:t>org_dir</w:t>
      </w:r>
      <w:proofErr w:type="spellEnd"/>
      <w:r w:rsidRPr="0003488F">
        <w:rPr>
          <w:rFonts w:ascii="Courier New" w:hAnsi="Courier New" w:cs="Courier New"/>
          <w:sz w:val="16"/>
          <w:szCs w:val="16"/>
        </w:rPr>
        <w:t>*/ );do</w:t>
      </w:r>
    </w:p>
    <w:p w14:paraId="0FC8CB0C" w14:textId="77777777" w:rsidR="0003488F" w:rsidRPr="0003488F"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ab/>
        <w:t>cat  $( ls $</w:t>
      </w:r>
      <w:proofErr w:type="spellStart"/>
      <w:r w:rsidRPr="0003488F">
        <w:rPr>
          <w:rFonts w:ascii="Courier New" w:hAnsi="Courier New" w:cs="Courier New"/>
          <w:sz w:val="16"/>
          <w:szCs w:val="16"/>
        </w:rPr>
        <w:t>chrom_dir</w:t>
      </w:r>
      <w:proofErr w:type="spellEnd"/>
      <w:r w:rsidRPr="0003488F">
        <w:rPr>
          <w:rFonts w:ascii="Courier New" w:hAnsi="Courier New" w:cs="Courier New"/>
          <w:sz w:val="16"/>
          <w:szCs w:val="16"/>
        </w:rPr>
        <w:t>*.</w:t>
      </w:r>
      <w:proofErr w:type="spellStart"/>
      <w:r w:rsidRPr="0003488F">
        <w:rPr>
          <w:rFonts w:ascii="Courier New" w:hAnsi="Courier New" w:cs="Courier New"/>
          <w:sz w:val="16"/>
          <w:szCs w:val="16"/>
        </w:rPr>
        <w:t>blastp.txt.stats</w:t>
      </w:r>
      <w:proofErr w:type="spellEnd"/>
      <w:r w:rsidRPr="0003488F">
        <w:rPr>
          <w:rFonts w:ascii="Courier New" w:hAnsi="Courier New" w:cs="Courier New"/>
          <w:sz w:val="16"/>
          <w:szCs w:val="16"/>
        </w:rPr>
        <w:t>) &gt;&gt; blast_statistics.txt</w:t>
      </w:r>
    </w:p>
    <w:p w14:paraId="08F8A209" w14:textId="77777777" w:rsidR="00B44952" w:rsidRDefault="0003488F" w:rsidP="0003488F">
      <w:pPr>
        <w:spacing w:after="0" w:line="240" w:lineRule="auto"/>
        <w:rPr>
          <w:rFonts w:ascii="Courier New" w:hAnsi="Courier New" w:cs="Courier New"/>
          <w:sz w:val="16"/>
          <w:szCs w:val="16"/>
        </w:rPr>
      </w:pPr>
      <w:r w:rsidRPr="0003488F">
        <w:rPr>
          <w:rFonts w:ascii="Courier New" w:hAnsi="Courier New" w:cs="Courier New"/>
          <w:sz w:val="16"/>
          <w:szCs w:val="16"/>
        </w:rPr>
        <w:t>done</w:t>
      </w:r>
    </w:p>
    <w:p w14:paraId="19C367EB" w14:textId="77777777" w:rsidR="00B44952" w:rsidRDefault="00B44952" w:rsidP="00B44952"/>
    <w:bookmarkStart w:id="7" w:name="_Ref33009279"/>
    <w:p w14:paraId="601F6561" w14:textId="7333E0CE" w:rsidR="000E61B3" w:rsidRDefault="000E61B3" w:rsidP="000E61B3">
      <w:pPr>
        <w:pStyle w:val="Heading3"/>
      </w:pPr>
      <w:r>
        <w:fldChar w:fldCharType="begin"/>
      </w:r>
      <w:r>
        <w:instrText xml:space="preserve"> autonumlgl </w:instrText>
      </w:r>
      <w:r>
        <w:fldChar w:fldCharType="end"/>
      </w:r>
      <w:r>
        <w:t xml:space="preserve"> do_all_blast_stats.sh</w:t>
      </w:r>
      <w:bookmarkEnd w:id="7"/>
    </w:p>
    <w:p w14:paraId="28442C62" w14:textId="20B45949" w:rsidR="000E61B3" w:rsidRDefault="000E61B3" w:rsidP="000E61B3">
      <w:pPr>
        <w:spacing w:before="240"/>
      </w:pPr>
      <w:r>
        <w:t>Apply the Perl script (</w:t>
      </w:r>
      <w:r>
        <w:rPr>
          <w:b/>
          <w:bCs/>
        </w:rPr>
        <w:t>extract_header.pl</w:t>
      </w:r>
      <w:r>
        <w:t>) that extracts statistics to all the BLAST reports.</w:t>
      </w:r>
    </w:p>
    <w:p w14:paraId="069D2943"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#!/bin/bash</w:t>
      </w:r>
    </w:p>
    <w:p w14:paraId="5644988D"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if [ -z $1 ]</w:t>
      </w:r>
    </w:p>
    <w:p w14:paraId="209D2F51"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then</w:t>
      </w:r>
    </w:p>
    <w:p w14:paraId="492D04F3"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while [ -z $</w:t>
      </w:r>
      <w:proofErr w:type="spellStart"/>
      <w:r w:rsidRPr="000E61B3">
        <w:rPr>
          <w:rFonts w:ascii="Courier New" w:hAnsi="Courier New" w:cs="Courier New"/>
          <w:sz w:val="16"/>
          <w:szCs w:val="16"/>
        </w:rPr>
        <w:t>org_dir</w:t>
      </w:r>
      <w:proofErr w:type="spellEnd"/>
      <w:r w:rsidRPr="000E61B3">
        <w:rPr>
          <w:rFonts w:ascii="Courier New" w:hAnsi="Courier New" w:cs="Courier New"/>
          <w:sz w:val="16"/>
          <w:szCs w:val="16"/>
        </w:rPr>
        <w:t xml:space="preserve"> ]</w:t>
      </w:r>
    </w:p>
    <w:p w14:paraId="5F23C5E7"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w:t>
      </w:r>
    </w:p>
    <w:p w14:paraId="7A6C10C5"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 xml:space="preserve">read -p "Organism directory: " -a </w:t>
      </w:r>
      <w:proofErr w:type="spellStart"/>
      <w:r w:rsidRPr="000E61B3">
        <w:rPr>
          <w:rFonts w:ascii="Courier New" w:hAnsi="Courier New" w:cs="Courier New"/>
          <w:sz w:val="16"/>
          <w:szCs w:val="16"/>
        </w:rPr>
        <w:t>org_dir</w:t>
      </w:r>
      <w:proofErr w:type="spellEnd"/>
    </w:p>
    <w:p w14:paraId="1ECC5E50"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done</w:t>
      </w:r>
    </w:p>
    <w:p w14:paraId="214AE992"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 xml:space="preserve">else </w:t>
      </w:r>
    </w:p>
    <w:p w14:paraId="51EF5CF5"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proofErr w:type="spellStart"/>
      <w:r w:rsidRPr="000E61B3">
        <w:rPr>
          <w:rFonts w:ascii="Courier New" w:hAnsi="Courier New" w:cs="Courier New"/>
          <w:sz w:val="16"/>
          <w:szCs w:val="16"/>
        </w:rPr>
        <w:t>org_dir</w:t>
      </w:r>
      <w:proofErr w:type="spellEnd"/>
      <w:r w:rsidRPr="000E61B3">
        <w:rPr>
          <w:rFonts w:ascii="Courier New" w:hAnsi="Courier New" w:cs="Courier New"/>
          <w:sz w:val="16"/>
          <w:szCs w:val="16"/>
        </w:rPr>
        <w:t>=$1</w:t>
      </w:r>
    </w:p>
    <w:p w14:paraId="66CDF174"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fi</w:t>
      </w:r>
    </w:p>
    <w:p w14:paraId="05B4CFCD"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echo $</w:t>
      </w:r>
      <w:proofErr w:type="spellStart"/>
      <w:r w:rsidRPr="000E61B3">
        <w:rPr>
          <w:rFonts w:ascii="Courier New" w:hAnsi="Courier New" w:cs="Courier New"/>
          <w:sz w:val="16"/>
          <w:szCs w:val="16"/>
        </w:rPr>
        <w:t>org_dir</w:t>
      </w:r>
      <w:proofErr w:type="spellEnd"/>
    </w:p>
    <w:p w14:paraId="0494AB17" w14:textId="77777777" w:rsidR="000E61B3" w:rsidRPr="000E61B3" w:rsidRDefault="000E61B3" w:rsidP="000E61B3">
      <w:pPr>
        <w:spacing w:after="0" w:line="240" w:lineRule="auto"/>
        <w:rPr>
          <w:rFonts w:ascii="Courier New" w:hAnsi="Courier New" w:cs="Courier New"/>
          <w:sz w:val="16"/>
          <w:szCs w:val="16"/>
        </w:rPr>
      </w:pPr>
    </w:p>
    <w:p w14:paraId="56744CFF"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 xml:space="preserve">for </w:t>
      </w:r>
      <w:proofErr w:type="spellStart"/>
      <w:r w:rsidRPr="000E61B3">
        <w:rPr>
          <w:rFonts w:ascii="Courier New" w:hAnsi="Courier New" w:cs="Courier New"/>
          <w:sz w:val="16"/>
          <w:szCs w:val="16"/>
        </w:rPr>
        <w:t>chrom_dir</w:t>
      </w:r>
      <w:proofErr w:type="spellEnd"/>
      <w:r w:rsidRPr="000E61B3">
        <w:rPr>
          <w:rFonts w:ascii="Courier New" w:hAnsi="Courier New" w:cs="Courier New"/>
          <w:sz w:val="16"/>
          <w:szCs w:val="16"/>
        </w:rPr>
        <w:t xml:space="preserve"> in $( ls -d $</w:t>
      </w:r>
      <w:proofErr w:type="spellStart"/>
      <w:r w:rsidRPr="000E61B3">
        <w:rPr>
          <w:rFonts w:ascii="Courier New" w:hAnsi="Courier New" w:cs="Courier New"/>
          <w:sz w:val="16"/>
          <w:szCs w:val="16"/>
        </w:rPr>
        <w:t>org_dir</w:t>
      </w:r>
      <w:proofErr w:type="spellEnd"/>
      <w:r w:rsidRPr="000E61B3">
        <w:rPr>
          <w:rFonts w:ascii="Courier New" w:hAnsi="Courier New" w:cs="Courier New"/>
          <w:sz w:val="16"/>
          <w:szCs w:val="16"/>
        </w:rPr>
        <w:t>*/ );do</w:t>
      </w:r>
    </w:p>
    <w:p w14:paraId="46BAC2F4"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 xml:space="preserve">for </w:t>
      </w:r>
      <w:proofErr w:type="spellStart"/>
      <w:r w:rsidRPr="000E61B3">
        <w:rPr>
          <w:rFonts w:ascii="Courier New" w:hAnsi="Courier New" w:cs="Courier New"/>
          <w:sz w:val="16"/>
          <w:szCs w:val="16"/>
        </w:rPr>
        <w:t>orf</w:t>
      </w:r>
      <w:proofErr w:type="spellEnd"/>
      <w:r w:rsidRPr="000E61B3">
        <w:rPr>
          <w:rFonts w:ascii="Courier New" w:hAnsi="Courier New" w:cs="Courier New"/>
          <w:sz w:val="16"/>
          <w:szCs w:val="16"/>
        </w:rPr>
        <w:t xml:space="preserve"> in $( ls $</w:t>
      </w:r>
      <w:proofErr w:type="spellStart"/>
      <w:r w:rsidRPr="000E61B3">
        <w:rPr>
          <w:rFonts w:ascii="Courier New" w:hAnsi="Courier New" w:cs="Courier New"/>
          <w:sz w:val="16"/>
          <w:szCs w:val="16"/>
        </w:rPr>
        <w:t>chrom_dir</w:t>
      </w:r>
      <w:proofErr w:type="spellEnd"/>
      <w:r w:rsidRPr="000E61B3">
        <w:rPr>
          <w:rFonts w:ascii="Courier New" w:hAnsi="Courier New" w:cs="Courier New"/>
          <w:sz w:val="16"/>
          <w:szCs w:val="16"/>
        </w:rPr>
        <w:t>*.blastp.txt);do</w:t>
      </w:r>
    </w:p>
    <w:p w14:paraId="05D5EF33"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echo "BLAST stats " $</w:t>
      </w:r>
      <w:proofErr w:type="spellStart"/>
      <w:r w:rsidRPr="000E61B3">
        <w:rPr>
          <w:rFonts w:ascii="Courier New" w:hAnsi="Courier New" w:cs="Courier New"/>
          <w:sz w:val="16"/>
          <w:szCs w:val="16"/>
        </w:rPr>
        <w:t>orf</w:t>
      </w:r>
      <w:proofErr w:type="spellEnd"/>
    </w:p>
    <w:p w14:paraId="7B4621DC"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r>
      <w:r w:rsidRPr="000E61B3">
        <w:rPr>
          <w:rFonts w:ascii="Courier New" w:hAnsi="Courier New" w:cs="Courier New"/>
          <w:sz w:val="16"/>
          <w:szCs w:val="16"/>
        </w:rPr>
        <w:tab/>
        <w:t xml:space="preserve"> </w:t>
      </w:r>
      <w:proofErr w:type="spellStart"/>
      <w:r w:rsidRPr="000E61B3">
        <w:rPr>
          <w:rFonts w:ascii="Courier New" w:hAnsi="Courier New" w:cs="Courier New"/>
          <w:sz w:val="16"/>
          <w:szCs w:val="16"/>
        </w:rPr>
        <w:t>perl</w:t>
      </w:r>
      <w:proofErr w:type="spellEnd"/>
      <w:r w:rsidRPr="000E61B3">
        <w:rPr>
          <w:rFonts w:ascii="Courier New" w:hAnsi="Courier New" w:cs="Courier New"/>
          <w:sz w:val="16"/>
          <w:szCs w:val="16"/>
        </w:rPr>
        <w:t xml:space="preserve"> ~/genomes/extract_header.pl &lt; ${</w:t>
      </w:r>
      <w:proofErr w:type="spellStart"/>
      <w:r w:rsidRPr="000E61B3">
        <w:rPr>
          <w:rFonts w:ascii="Courier New" w:hAnsi="Courier New" w:cs="Courier New"/>
          <w:sz w:val="16"/>
          <w:szCs w:val="16"/>
        </w:rPr>
        <w:t>orf</w:t>
      </w:r>
      <w:proofErr w:type="spellEnd"/>
      <w:r w:rsidRPr="000E61B3">
        <w:rPr>
          <w:rFonts w:ascii="Courier New" w:hAnsi="Courier New" w:cs="Courier New"/>
          <w:sz w:val="16"/>
          <w:szCs w:val="16"/>
        </w:rPr>
        <w:t>} &gt; ${</w:t>
      </w:r>
      <w:proofErr w:type="spellStart"/>
      <w:r w:rsidRPr="000E61B3">
        <w:rPr>
          <w:rFonts w:ascii="Courier New" w:hAnsi="Courier New" w:cs="Courier New"/>
          <w:sz w:val="16"/>
          <w:szCs w:val="16"/>
        </w:rPr>
        <w:t>orf</w:t>
      </w:r>
      <w:proofErr w:type="spellEnd"/>
      <w:r w:rsidRPr="000E61B3">
        <w:rPr>
          <w:rFonts w:ascii="Courier New" w:hAnsi="Courier New" w:cs="Courier New"/>
          <w:sz w:val="16"/>
          <w:szCs w:val="16"/>
        </w:rPr>
        <w:t>}.stats</w:t>
      </w:r>
    </w:p>
    <w:p w14:paraId="4C8DE6D0" w14:textId="77777777" w:rsidR="000E61B3" w:rsidRP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ab/>
        <w:t>done</w:t>
      </w:r>
    </w:p>
    <w:p w14:paraId="41D21A43" w14:textId="7B99A1E1" w:rsidR="000E61B3" w:rsidRDefault="000E61B3" w:rsidP="000E61B3">
      <w:pPr>
        <w:spacing w:after="0" w:line="240" w:lineRule="auto"/>
        <w:rPr>
          <w:rFonts w:ascii="Courier New" w:hAnsi="Courier New" w:cs="Courier New"/>
          <w:sz w:val="16"/>
          <w:szCs w:val="16"/>
        </w:rPr>
      </w:pPr>
      <w:r w:rsidRPr="000E61B3">
        <w:rPr>
          <w:rFonts w:ascii="Courier New" w:hAnsi="Courier New" w:cs="Courier New"/>
          <w:sz w:val="16"/>
          <w:szCs w:val="16"/>
        </w:rPr>
        <w:t>done</w:t>
      </w:r>
    </w:p>
    <w:p w14:paraId="4FE42EA5" w14:textId="62ADB43C" w:rsidR="009A1CC2" w:rsidRDefault="009A1CC2">
      <w:pPr>
        <w:rPr>
          <w:rFonts w:ascii="Courier New" w:hAnsi="Courier New" w:cs="Courier New"/>
          <w:sz w:val="16"/>
          <w:szCs w:val="16"/>
        </w:rPr>
      </w:pPr>
      <w:r>
        <w:rPr>
          <w:rFonts w:ascii="Courier New" w:hAnsi="Courier New" w:cs="Courier New"/>
          <w:sz w:val="16"/>
          <w:szCs w:val="16"/>
        </w:rPr>
        <w:br w:type="page"/>
      </w:r>
    </w:p>
    <w:p w14:paraId="3CE851BE" w14:textId="77777777" w:rsidR="000E61B3" w:rsidRDefault="000E61B3" w:rsidP="000E61B3">
      <w:pPr>
        <w:spacing w:after="0" w:line="240" w:lineRule="auto"/>
        <w:rPr>
          <w:rFonts w:ascii="Courier New" w:hAnsi="Courier New" w:cs="Courier New"/>
          <w:sz w:val="16"/>
          <w:szCs w:val="16"/>
        </w:rPr>
      </w:pPr>
    </w:p>
    <w:bookmarkStart w:id="8" w:name="_Ref33017391"/>
    <w:p w14:paraId="1241B32D" w14:textId="77777777" w:rsidR="009A1CC2" w:rsidRDefault="009A1CC2" w:rsidP="009A1CC2">
      <w:pPr>
        <w:pStyle w:val="Heading3"/>
      </w:pPr>
      <w:r>
        <w:fldChar w:fldCharType="begin"/>
      </w:r>
      <w:r>
        <w:instrText xml:space="preserve"> autonumlgl </w:instrText>
      </w:r>
      <w:r>
        <w:fldChar w:fldCharType="end"/>
      </w:r>
      <w:r>
        <w:t xml:space="preserve"> </w:t>
      </w:r>
      <w:proofErr w:type="spellStart"/>
      <w:r>
        <w:t>create_blast_statistics_tbl.sql</w:t>
      </w:r>
      <w:bookmarkEnd w:id="8"/>
      <w:proofErr w:type="spellEnd"/>
    </w:p>
    <w:p w14:paraId="7D8384CF" w14:textId="77777777" w:rsidR="009A1CC2" w:rsidRPr="00B44952" w:rsidRDefault="009A1CC2" w:rsidP="009A1CC2">
      <w:r>
        <w:t>Enter this at the psql command line:</w:t>
      </w:r>
    </w:p>
    <w:p w14:paraId="398AF3A2"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CREATE TABLE blast_statistics</w:t>
      </w:r>
    </w:p>
    <w:p w14:paraId="22B16033"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09C44FE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sk_blast_statistics</w:t>
      </w:r>
      <w:proofErr w:type="spellEnd"/>
      <w:r w:rsidRPr="00B44952">
        <w:rPr>
          <w:rFonts w:ascii="Courier New" w:hAnsi="Courier New" w:cs="Courier New"/>
          <w:sz w:val="16"/>
          <w:szCs w:val="16"/>
        </w:rPr>
        <w:t xml:space="preserve"> SERIAL -- synthetic primary key</w:t>
      </w:r>
    </w:p>
    <w:p w14:paraId="4B3A46C8"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tax_id</w:t>
      </w:r>
      <w:proofErr w:type="spellEnd"/>
      <w:r w:rsidRPr="00B44952">
        <w:rPr>
          <w:rFonts w:ascii="Courier New" w:hAnsi="Courier New" w:cs="Courier New"/>
          <w:sz w:val="16"/>
          <w:szCs w:val="16"/>
        </w:rPr>
        <w:t xml:space="preserve"> </w:t>
      </w:r>
      <w:proofErr w:type="spellStart"/>
      <w:r w:rsidRPr="00B44952">
        <w:rPr>
          <w:rFonts w:ascii="Courier New" w:hAnsi="Courier New" w:cs="Courier New"/>
          <w:sz w:val="16"/>
          <w:szCs w:val="16"/>
        </w:rPr>
        <w:t>bigint</w:t>
      </w:r>
      <w:proofErr w:type="spellEnd"/>
      <w:r w:rsidRPr="00B44952">
        <w:rPr>
          <w:rFonts w:ascii="Courier New" w:hAnsi="Courier New" w:cs="Courier New"/>
          <w:sz w:val="16"/>
          <w:szCs w:val="16"/>
        </w:rPr>
        <w:tab/>
      </w:r>
      <w:r w:rsidRPr="00B44952">
        <w:rPr>
          <w:rFonts w:ascii="Courier New" w:hAnsi="Courier New" w:cs="Courier New"/>
          <w:sz w:val="16"/>
          <w:szCs w:val="16"/>
        </w:rPr>
        <w:tab/>
      </w:r>
      <w:r w:rsidRPr="00B44952">
        <w:rPr>
          <w:rFonts w:ascii="Courier New" w:hAnsi="Courier New" w:cs="Courier New"/>
          <w:sz w:val="16"/>
          <w:szCs w:val="16"/>
        </w:rPr>
        <w:tab/>
      </w:r>
      <w:r w:rsidRPr="00B44952">
        <w:rPr>
          <w:rFonts w:ascii="Courier New" w:hAnsi="Courier New" w:cs="Courier New"/>
          <w:sz w:val="16"/>
          <w:szCs w:val="16"/>
        </w:rPr>
        <w:tab/>
        <w:t xml:space="preserve"> -- NCBI taxonomy id of target</w:t>
      </w:r>
    </w:p>
    <w:p w14:paraId="15BA35C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organism character varying(100) </w:t>
      </w:r>
      <w:r w:rsidRPr="00B44952">
        <w:rPr>
          <w:rFonts w:ascii="Courier New" w:hAnsi="Courier New" w:cs="Courier New"/>
          <w:sz w:val="16"/>
          <w:szCs w:val="16"/>
        </w:rPr>
        <w:tab/>
        <w:t xml:space="preserve"> -- convenience name of organism</w:t>
      </w:r>
    </w:p>
    <w:p w14:paraId="23AE0C4E"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chromosome character varying(50)</w:t>
      </w:r>
    </w:p>
    <w:p w14:paraId="671ACD39"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orf_id</w:t>
      </w:r>
      <w:proofErr w:type="spellEnd"/>
      <w:r w:rsidRPr="00B44952">
        <w:rPr>
          <w:rFonts w:ascii="Courier New" w:hAnsi="Courier New" w:cs="Courier New"/>
          <w:sz w:val="16"/>
          <w:szCs w:val="16"/>
        </w:rPr>
        <w:t xml:space="preserve"> character varying(50)</w:t>
      </w:r>
    </w:p>
    <w:p w14:paraId="0A3FE91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target character varying(50) </w:t>
      </w:r>
      <w:r w:rsidRPr="00B44952">
        <w:rPr>
          <w:rFonts w:ascii="Courier New" w:hAnsi="Courier New" w:cs="Courier New"/>
          <w:sz w:val="16"/>
          <w:szCs w:val="16"/>
        </w:rPr>
        <w:tab/>
      </w:r>
      <w:r w:rsidRPr="00B44952">
        <w:rPr>
          <w:rFonts w:ascii="Courier New" w:hAnsi="Courier New" w:cs="Courier New"/>
          <w:sz w:val="16"/>
          <w:szCs w:val="16"/>
        </w:rPr>
        <w:tab/>
        <w:t xml:space="preserve"> -- typically, </w:t>
      </w:r>
      <w:proofErr w:type="spellStart"/>
      <w:r w:rsidRPr="00B44952">
        <w:rPr>
          <w:rFonts w:ascii="Courier New" w:hAnsi="Courier New" w:cs="Courier New"/>
          <w:sz w:val="16"/>
          <w:szCs w:val="16"/>
        </w:rPr>
        <w:t>chembl_id</w:t>
      </w:r>
      <w:proofErr w:type="spellEnd"/>
    </w:p>
    <w:p w14:paraId="50DDC19D"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query_length</w:t>
      </w:r>
      <w:proofErr w:type="spellEnd"/>
      <w:r w:rsidRPr="00B44952">
        <w:rPr>
          <w:rFonts w:ascii="Courier New" w:hAnsi="Courier New" w:cs="Courier New"/>
          <w:sz w:val="16"/>
          <w:szCs w:val="16"/>
        </w:rPr>
        <w:t xml:space="preserve"> int</w:t>
      </w:r>
    </w:p>
    <w:p w14:paraId="66598EF5"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score numeric</w:t>
      </w:r>
    </w:p>
    <w:p w14:paraId="14CE2E9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expect numeric</w:t>
      </w:r>
    </w:p>
    <w:p w14:paraId="44DD10D2"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identities numeric</w:t>
      </w:r>
    </w:p>
    <w:p w14:paraId="6FDB1F3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positives numeric</w:t>
      </w:r>
    </w:p>
    <w:p w14:paraId="444902B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gaps numeric</w:t>
      </w:r>
    </w:p>
    <w:p w14:paraId="3FF9942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import_date</w:t>
      </w:r>
      <w:proofErr w:type="spellEnd"/>
      <w:r w:rsidRPr="00B44952">
        <w:rPr>
          <w:rFonts w:ascii="Courier New" w:hAnsi="Courier New" w:cs="Courier New"/>
          <w:sz w:val="16"/>
          <w:szCs w:val="16"/>
        </w:rPr>
        <w:t xml:space="preserve"> timestamp not null default </w:t>
      </w:r>
      <w:proofErr w:type="spellStart"/>
      <w:r w:rsidRPr="00B44952">
        <w:rPr>
          <w:rFonts w:ascii="Courier New" w:hAnsi="Courier New" w:cs="Courier New"/>
          <w:sz w:val="16"/>
          <w:szCs w:val="16"/>
        </w:rPr>
        <w:t>clock_timestamp</w:t>
      </w:r>
      <w:proofErr w:type="spellEnd"/>
      <w:r w:rsidRPr="00B44952">
        <w:rPr>
          <w:rFonts w:ascii="Courier New" w:hAnsi="Courier New" w:cs="Courier New"/>
          <w:sz w:val="16"/>
          <w:szCs w:val="16"/>
        </w:rPr>
        <w:t>()</w:t>
      </w:r>
    </w:p>
    <w:p w14:paraId="64B45635"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755C0D23" w14:textId="77777777" w:rsidR="009A1CC2" w:rsidRPr="00B44952" w:rsidRDefault="009A1CC2" w:rsidP="009A1CC2">
      <w:pPr>
        <w:spacing w:after="0" w:line="240" w:lineRule="auto"/>
        <w:rPr>
          <w:rFonts w:ascii="Courier New" w:hAnsi="Courier New" w:cs="Courier New"/>
          <w:sz w:val="16"/>
          <w:szCs w:val="16"/>
        </w:rPr>
      </w:pPr>
    </w:p>
    <w:p w14:paraId="6770E868"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 xml:space="preserve">CREATE TABLE </w:t>
      </w:r>
      <w:proofErr w:type="spellStart"/>
      <w:r w:rsidRPr="00B44952">
        <w:rPr>
          <w:rFonts w:ascii="Courier New" w:hAnsi="Courier New" w:cs="Courier New"/>
          <w:sz w:val="16"/>
          <w:szCs w:val="16"/>
        </w:rPr>
        <w:t>blast_statistics_import</w:t>
      </w:r>
      <w:proofErr w:type="spellEnd"/>
    </w:p>
    <w:p w14:paraId="7190BED0"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58F51404"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r>
      <w:proofErr w:type="spellStart"/>
      <w:r w:rsidRPr="00B44952">
        <w:rPr>
          <w:rFonts w:ascii="Courier New" w:hAnsi="Courier New" w:cs="Courier New"/>
          <w:sz w:val="16"/>
          <w:szCs w:val="16"/>
        </w:rPr>
        <w:t>orf_id</w:t>
      </w:r>
      <w:proofErr w:type="spellEnd"/>
      <w:r w:rsidRPr="00B44952">
        <w:rPr>
          <w:rFonts w:ascii="Courier New" w:hAnsi="Courier New" w:cs="Courier New"/>
          <w:sz w:val="16"/>
          <w:szCs w:val="16"/>
        </w:rPr>
        <w:t xml:space="preserve"> character varying(50)</w:t>
      </w:r>
    </w:p>
    <w:p w14:paraId="4D0DD15E"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target character varying(50)</w:t>
      </w:r>
    </w:p>
    <w:p w14:paraId="2625DCEA"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xml:space="preserve">, </w:t>
      </w:r>
      <w:proofErr w:type="spellStart"/>
      <w:r w:rsidRPr="00B44952">
        <w:rPr>
          <w:rFonts w:ascii="Courier New" w:hAnsi="Courier New" w:cs="Courier New"/>
          <w:sz w:val="16"/>
          <w:szCs w:val="16"/>
        </w:rPr>
        <w:t>query_length</w:t>
      </w:r>
      <w:proofErr w:type="spellEnd"/>
      <w:r w:rsidRPr="00B44952">
        <w:rPr>
          <w:rFonts w:ascii="Courier New" w:hAnsi="Courier New" w:cs="Courier New"/>
          <w:sz w:val="16"/>
          <w:szCs w:val="16"/>
        </w:rPr>
        <w:t xml:space="preserve"> int</w:t>
      </w:r>
    </w:p>
    <w:p w14:paraId="1598C7B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score numeric</w:t>
      </w:r>
    </w:p>
    <w:p w14:paraId="21326EA1"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expect numeric</w:t>
      </w:r>
    </w:p>
    <w:p w14:paraId="26CAE457"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identities numeric</w:t>
      </w:r>
    </w:p>
    <w:p w14:paraId="50A6ACE1"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positives numeric</w:t>
      </w:r>
    </w:p>
    <w:p w14:paraId="25431453" w14:textId="77777777" w:rsidR="009A1CC2" w:rsidRPr="00B4495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ab/>
        <w:t>, gaps numeric</w:t>
      </w:r>
    </w:p>
    <w:p w14:paraId="5CF3BC99" w14:textId="77777777" w:rsidR="009A1CC2" w:rsidRDefault="009A1CC2" w:rsidP="009A1CC2">
      <w:pPr>
        <w:spacing w:after="0" w:line="240" w:lineRule="auto"/>
        <w:rPr>
          <w:rFonts w:ascii="Courier New" w:hAnsi="Courier New" w:cs="Courier New"/>
          <w:sz w:val="16"/>
          <w:szCs w:val="16"/>
        </w:rPr>
      </w:pPr>
      <w:r w:rsidRPr="00B44952">
        <w:rPr>
          <w:rFonts w:ascii="Courier New" w:hAnsi="Courier New" w:cs="Courier New"/>
          <w:sz w:val="16"/>
          <w:szCs w:val="16"/>
        </w:rPr>
        <w:t>);</w:t>
      </w:r>
    </w:p>
    <w:p w14:paraId="6B946D7D" w14:textId="77777777" w:rsidR="009A1CC2" w:rsidRDefault="009A1CC2" w:rsidP="009A1CC2">
      <w:pPr>
        <w:pStyle w:val="Heading3"/>
      </w:pPr>
    </w:p>
    <w:bookmarkStart w:id="9" w:name="_Ref33017448"/>
    <w:p w14:paraId="65959114" w14:textId="77777777" w:rsidR="009A1CC2" w:rsidRDefault="009A1CC2" w:rsidP="009A1CC2">
      <w:pPr>
        <w:pStyle w:val="Heading3"/>
      </w:pPr>
      <w:r>
        <w:fldChar w:fldCharType="begin"/>
      </w:r>
      <w:r>
        <w:instrText xml:space="preserve"> autonumlgl </w:instrText>
      </w:r>
      <w:r>
        <w:fldChar w:fldCharType="end"/>
      </w:r>
      <w:r>
        <w:t xml:space="preserve"> </w:t>
      </w:r>
      <w:proofErr w:type="spellStart"/>
      <w:r>
        <w:t>import_p_falciparum.sql</w:t>
      </w:r>
      <w:bookmarkEnd w:id="9"/>
      <w:proofErr w:type="spellEnd"/>
    </w:p>
    <w:p w14:paraId="13FDCF1B" w14:textId="77777777" w:rsidR="009A1CC2" w:rsidRDefault="009A1CC2" w:rsidP="009A1CC2">
      <w:r>
        <w:t>(run this at psql prompt logged in as chembl_25:</w:t>
      </w:r>
    </w:p>
    <w:p w14:paraId="6B54FDE6" w14:textId="77777777" w:rsidR="009A1CC2" w:rsidRDefault="009A1CC2" w:rsidP="009A1CC2">
      <w:pPr>
        <w:spacing w:after="0" w:line="240" w:lineRule="auto"/>
      </w:pPr>
      <w:r>
        <w:t xml:space="preserve">truncate table </w:t>
      </w:r>
      <w:proofErr w:type="spellStart"/>
      <w:r>
        <w:t>blast_statistics_import</w:t>
      </w:r>
      <w:proofErr w:type="spellEnd"/>
      <w:r>
        <w:t>;</w:t>
      </w:r>
    </w:p>
    <w:p w14:paraId="369D55D2" w14:textId="77777777" w:rsidR="009A1CC2" w:rsidRDefault="009A1CC2" w:rsidP="009A1CC2">
      <w:pPr>
        <w:spacing w:after="0" w:line="240" w:lineRule="auto"/>
      </w:pPr>
      <w:r>
        <w:t xml:space="preserve">\copy </w:t>
      </w:r>
      <w:proofErr w:type="spellStart"/>
      <w:r>
        <w:t>blast_statistics_import</w:t>
      </w:r>
      <w:proofErr w:type="spellEnd"/>
      <w:r>
        <w:t xml:space="preserve"> from 'blast_statistics.txt' delimiter E'\t' CSV HEADER</w:t>
      </w:r>
    </w:p>
    <w:p w14:paraId="4CF2171B" w14:textId="77777777" w:rsidR="009A1CC2" w:rsidRDefault="009A1CC2" w:rsidP="009A1CC2">
      <w:pPr>
        <w:spacing w:after="0" w:line="240" w:lineRule="auto"/>
      </w:pPr>
    </w:p>
    <w:p w14:paraId="7E6D3B06" w14:textId="77777777" w:rsidR="009A1CC2" w:rsidRDefault="009A1CC2" w:rsidP="009A1CC2">
      <w:pPr>
        <w:spacing w:after="0" w:line="240" w:lineRule="auto"/>
      </w:pPr>
      <w:r>
        <w:t>insert into blast_statistics</w:t>
      </w:r>
    </w:p>
    <w:p w14:paraId="3F7E5BAD" w14:textId="77777777" w:rsidR="009A1CC2" w:rsidRDefault="009A1CC2" w:rsidP="009A1CC2">
      <w:pPr>
        <w:spacing w:after="0" w:line="240" w:lineRule="auto"/>
      </w:pPr>
      <w:r>
        <w:t xml:space="preserve">( </w:t>
      </w:r>
      <w:proofErr w:type="spellStart"/>
      <w:r>
        <w:t>tax_id</w:t>
      </w:r>
      <w:proofErr w:type="spellEnd"/>
      <w:r>
        <w:t xml:space="preserve">, organism, </w:t>
      </w:r>
      <w:proofErr w:type="spellStart"/>
      <w:r>
        <w:t>orf_id</w:t>
      </w:r>
      <w:proofErr w:type="spellEnd"/>
      <w:r>
        <w:t xml:space="preserve">, target, </w:t>
      </w:r>
      <w:proofErr w:type="spellStart"/>
      <w:r>
        <w:t>query_length</w:t>
      </w:r>
      <w:proofErr w:type="spellEnd"/>
      <w:r>
        <w:t>, score, expect, identities, positives, gaps)</w:t>
      </w:r>
    </w:p>
    <w:p w14:paraId="6D8FD77C" w14:textId="77777777" w:rsidR="009A1CC2" w:rsidRDefault="009A1CC2" w:rsidP="009A1CC2">
      <w:pPr>
        <w:spacing w:after="0" w:line="240" w:lineRule="auto"/>
      </w:pPr>
      <w:r>
        <w:t xml:space="preserve">SELECT 36329 -- </w:t>
      </w:r>
      <w:proofErr w:type="spellStart"/>
      <w:r>
        <w:t>tax_id</w:t>
      </w:r>
      <w:proofErr w:type="spellEnd"/>
    </w:p>
    <w:p w14:paraId="424A8F81" w14:textId="77777777" w:rsidR="009A1CC2" w:rsidRDefault="009A1CC2" w:rsidP="009A1CC2">
      <w:pPr>
        <w:spacing w:after="0" w:line="240" w:lineRule="auto"/>
      </w:pPr>
      <w:r>
        <w:tab/>
        <w:t>, 'Plasmodium falciparum 3D7'</w:t>
      </w:r>
    </w:p>
    <w:p w14:paraId="41703196" w14:textId="77777777" w:rsidR="009A1CC2" w:rsidRDefault="009A1CC2" w:rsidP="009A1CC2">
      <w:pPr>
        <w:spacing w:after="0" w:line="240" w:lineRule="auto"/>
      </w:pPr>
      <w:r>
        <w:tab/>
        <w:t xml:space="preserve">, </w:t>
      </w:r>
      <w:proofErr w:type="spellStart"/>
      <w:r>
        <w:t>orf_id</w:t>
      </w:r>
      <w:proofErr w:type="spellEnd"/>
    </w:p>
    <w:p w14:paraId="082B2CA6" w14:textId="77777777" w:rsidR="009A1CC2" w:rsidRDefault="009A1CC2" w:rsidP="009A1CC2">
      <w:pPr>
        <w:spacing w:after="0" w:line="240" w:lineRule="auto"/>
      </w:pPr>
      <w:r>
        <w:tab/>
        <w:t>, target</w:t>
      </w:r>
    </w:p>
    <w:p w14:paraId="7B5C9805" w14:textId="77777777" w:rsidR="009A1CC2" w:rsidRDefault="009A1CC2" w:rsidP="009A1CC2">
      <w:pPr>
        <w:spacing w:after="0" w:line="240" w:lineRule="auto"/>
      </w:pPr>
      <w:r>
        <w:tab/>
        <w:t xml:space="preserve">, </w:t>
      </w:r>
      <w:proofErr w:type="spellStart"/>
      <w:r>
        <w:t>query_length</w:t>
      </w:r>
      <w:proofErr w:type="spellEnd"/>
    </w:p>
    <w:p w14:paraId="2A40EF1B" w14:textId="77777777" w:rsidR="009A1CC2" w:rsidRDefault="009A1CC2" w:rsidP="009A1CC2">
      <w:pPr>
        <w:spacing w:after="0" w:line="240" w:lineRule="auto"/>
      </w:pPr>
      <w:r>
        <w:tab/>
        <w:t>, score</w:t>
      </w:r>
    </w:p>
    <w:p w14:paraId="182198E1" w14:textId="77777777" w:rsidR="009A1CC2" w:rsidRDefault="009A1CC2" w:rsidP="009A1CC2">
      <w:pPr>
        <w:spacing w:after="0" w:line="240" w:lineRule="auto"/>
      </w:pPr>
      <w:r>
        <w:tab/>
        <w:t>, expect</w:t>
      </w:r>
    </w:p>
    <w:p w14:paraId="5BF2C0CF" w14:textId="77777777" w:rsidR="009A1CC2" w:rsidRDefault="009A1CC2" w:rsidP="009A1CC2">
      <w:pPr>
        <w:spacing w:after="0" w:line="240" w:lineRule="auto"/>
      </w:pPr>
      <w:r>
        <w:tab/>
        <w:t>, identities</w:t>
      </w:r>
    </w:p>
    <w:p w14:paraId="0ADBB392" w14:textId="77777777" w:rsidR="009A1CC2" w:rsidRDefault="009A1CC2" w:rsidP="009A1CC2">
      <w:pPr>
        <w:spacing w:after="0" w:line="240" w:lineRule="auto"/>
      </w:pPr>
      <w:r>
        <w:tab/>
        <w:t>, positives</w:t>
      </w:r>
    </w:p>
    <w:p w14:paraId="2984B0DF" w14:textId="77777777" w:rsidR="009A1CC2" w:rsidRDefault="009A1CC2" w:rsidP="009A1CC2">
      <w:pPr>
        <w:spacing w:after="0" w:line="240" w:lineRule="auto"/>
      </w:pPr>
      <w:r>
        <w:tab/>
        <w:t>, gaps</w:t>
      </w:r>
    </w:p>
    <w:p w14:paraId="196F6CCD" w14:textId="628223C4" w:rsidR="009A1CC2" w:rsidRPr="00B44952" w:rsidRDefault="009A1CC2" w:rsidP="009A1CC2">
      <w:pPr>
        <w:spacing w:after="0" w:line="240" w:lineRule="auto"/>
      </w:pPr>
      <w:r>
        <w:t xml:space="preserve">FROM </w:t>
      </w:r>
      <w:proofErr w:type="spellStart"/>
      <w:r>
        <w:t>blast_statistics_import</w:t>
      </w:r>
      <w:proofErr w:type="spellEnd"/>
      <w:r>
        <w:t>;</w:t>
      </w:r>
      <w:r w:rsidRPr="00B44952">
        <w:br w:type="page"/>
      </w:r>
    </w:p>
    <w:p w14:paraId="3AF98A76" w14:textId="379E3F50" w:rsidR="009A1CC2" w:rsidRDefault="00751008" w:rsidP="00751008">
      <w:pPr>
        <w:pStyle w:val="Heading2"/>
      </w:pPr>
      <w:r>
        <w:lastRenderedPageBreak/>
        <w:fldChar w:fldCharType="begin"/>
      </w:r>
      <w:r>
        <w:instrText xml:space="preserve"> autonumlgl </w:instrText>
      </w:r>
      <w:r>
        <w:fldChar w:fldCharType="end"/>
      </w:r>
      <w:r>
        <w:t xml:space="preserve">  HMM targets</w:t>
      </w:r>
    </w:p>
    <w:bookmarkStart w:id="10" w:name="_Ref33008995"/>
    <w:p w14:paraId="4CEFABBD" w14:textId="0E048694" w:rsidR="00751008" w:rsidRDefault="00751008" w:rsidP="00751008">
      <w:pPr>
        <w:pStyle w:val="Heading3"/>
      </w:pPr>
      <w:r>
        <w:fldChar w:fldCharType="begin"/>
      </w:r>
      <w:r>
        <w:instrText xml:space="preserve"> autonumlgl </w:instrText>
      </w:r>
      <w:r>
        <w:fldChar w:fldCharType="end"/>
      </w:r>
      <w:r>
        <w:t xml:space="preserve"> do_all_jackhmmer.sh</w:t>
      </w:r>
      <w:bookmarkEnd w:id="10"/>
    </w:p>
    <w:p w14:paraId="4648A373"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#!/bin/bash</w:t>
      </w:r>
    </w:p>
    <w:p w14:paraId="6BB348B8"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if [ -z $1 ]</w:t>
      </w:r>
    </w:p>
    <w:p w14:paraId="57F9A1CB"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then</w:t>
      </w:r>
    </w:p>
    <w:p w14:paraId="1EC0D8C4"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while [ -z $</w:t>
      </w:r>
      <w:proofErr w:type="spellStart"/>
      <w:r w:rsidRPr="00751008">
        <w:rPr>
          <w:rFonts w:ascii="Courier New" w:hAnsi="Courier New" w:cs="Courier New"/>
          <w:sz w:val="16"/>
          <w:szCs w:val="16"/>
        </w:rPr>
        <w:t>org_dir</w:t>
      </w:r>
      <w:proofErr w:type="spellEnd"/>
      <w:r w:rsidRPr="00751008">
        <w:rPr>
          <w:rFonts w:ascii="Courier New" w:hAnsi="Courier New" w:cs="Courier New"/>
          <w:sz w:val="16"/>
          <w:szCs w:val="16"/>
        </w:rPr>
        <w:t xml:space="preserve"> ]</w:t>
      </w:r>
    </w:p>
    <w:p w14:paraId="67489FE2"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do</w:t>
      </w:r>
    </w:p>
    <w:p w14:paraId="682A8248"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r w:rsidRPr="00751008">
        <w:rPr>
          <w:rFonts w:ascii="Courier New" w:hAnsi="Courier New" w:cs="Courier New"/>
          <w:sz w:val="16"/>
          <w:szCs w:val="16"/>
        </w:rPr>
        <w:tab/>
        <w:t xml:space="preserve">read -p "Organism directory: " -a </w:t>
      </w:r>
      <w:proofErr w:type="spellStart"/>
      <w:r w:rsidRPr="00751008">
        <w:rPr>
          <w:rFonts w:ascii="Courier New" w:hAnsi="Courier New" w:cs="Courier New"/>
          <w:sz w:val="16"/>
          <w:szCs w:val="16"/>
        </w:rPr>
        <w:t>org_dir</w:t>
      </w:r>
      <w:proofErr w:type="spellEnd"/>
    </w:p>
    <w:p w14:paraId="41D4F48D"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done</w:t>
      </w:r>
    </w:p>
    <w:p w14:paraId="21B68A62"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 xml:space="preserve">else </w:t>
      </w:r>
    </w:p>
    <w:p w14:paraId="72E79E2D"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proofErr w:type="spellStart"/>
      <w:r w:rsidRPr="00751008">
        <w:rPr>
          <w:rFonts w:ascii="Courier New" w:hAnsi="Courier New" w:cs="Courier New"/>
          <w:sz w:val="16"/>
          <w:szCs w:val="16"/>
        </w:rPr>
        <w:t>org_dir</w:t>
      </w:r>
      <w:proofErr w:type="spellEnd"/>
      <w:r w:rsidRPr="00751008">
        <w:rPr>
          <w:rFonts w:ascii="Courier New" w:hAnsi="Courier New" w:cs="Courier New"/>
          <w:sz w:val="16"/>
          <w:szCs w:val="16"/>
        </w:rPr>
        <w:t>=$1</w:t>
      </w:r>
    </w:p>
    <w:p w14:paraId="3AAC169D"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fi</w:t>
      </w:r>
    </w:p>
    <w:p w14:paraId="76EC5F05"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echo $</w:t>
      </w:r>
      <w:proofErr w:type="spellStart"/>
      <w:r w:rsidRPr="00751008">
        <w:rPr>
          <w:rFonts w:ascii="Courier New" w:hAnsi="Courier New" w:cs="Courier New"/>
          <w:sz w:val="16"/>
          <w:szCs w:val="16"/>
        </w:rPr>
        <w:t>org_dir</w:t>
      </w:r>
      <w:proofErr w:type="spellEnd"/>
    </w:p>
    <w:p w14:paraId="650648C9" w14:textId="77777777" w:rsidR="00751008" w:rsidRPr="00751008" w:rsidRDefault="00751008" w:rsidP="00751008">
      <w:pPr>
        <w:spacing w:after="0" w:line="240" w:lineRule="auto"/>
        <w:rPr>
          <w:rFonts w:ascii="Courier New" w:hAnsi="Courier New" w:cs="Courier New"/>
          <w:sz w:val="16"/>
          <w:szCs w:val="16"/>
        </w:rPr>
      </w:pPr>
    </w:p>
    <w:p w14:paraId="3D233E88"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 xml:space="preserve">for </w:t>
      </w:r>
      <w:proofErr w:type="spellStart"/>
      <w:r w:rsidRPr="00751008">
        <w:rPr>
          <w:rFonts w:ascii="Courier New" w:hAnsi="Courier New" w:cs="Courier New"/>
          <w:sz w:val="16"/>
          <w:szCs w:val="16"/>
        </w:rPr>
        <w:t>chrom_dir</w:t>
      </w:r>
      <w:proofErr w:type="spellEnd"/>
      <w:r w:rsidRPr="00751008">
        <w:rPr>
          <w:rFonts w:ascii="Courier New" w:hAnsi="Courier New" w:cs="Courier New"/>
          <w:sz w:val="16"/>
          <w:szCs w:val="16"/>
        </w:rPr>
        <w:t xml:space="preserve"> in $( ls -d $</w:t>
      </w:r>
      <w:proofErr w:type="spellStart"/>
      <w:r w:rsidRPr="00751008">
        <w:rPr>
          <w:rFonts w:ascii="Courier New" w:hAnsi="Courier New" w:cs="Courier New"/>
          <w:sz w:val="16"/>
          <w:szCs w:val="16"/>
        </w:rPr>
        <w:t>org_dir</w:t>
      </w:r>
      <w:proofErr w:type="spellEnd"/>
      <w:r w:rsidRPr="00751008">
        <w:rPr>
          <w:rFonts w:ascii="Courier New" w:hAnsi="Courier New" w:cs="Courier New"/>
          <w:sz w:val="16"/>
          <w:szCs w:val="16"/>
        </w:rPr>
        <w:t>*/ );do</w:t>
      </w:r>
    </w:p>
    <w:p w14:paraId="0C22B662"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 xml:space="preserve">for </w:t>
      </w:r>
      <w:proofErr w:type="spellStart"/>
      <w:r w:rsidRPr="00751008">
        <w:rPr>
          <w:rFonts w:ascii="Courier New" w:hAnsi="Courier New" w:cs="Courier New"/>
          <w:sz w:val="16"/>
          <w:szCs w:val="16"/>
        </w:rPr>
        <w:t>orf</w:t>
      </w:r>
      <w:proofErr w:type="spellEnd"/>
      <w:r w:rsidRPr="00751008">
        <w:rPr>
          <w:rFonts w:ascii="Courier New" w:hAnsi="Courier New" w:cs="Courier New"/>
          <w:sz w:val="16"/>
          <w:szCs w:val="16"/>
        </w:rPr>
        <w:t xml:space="preserve"> in $( ls $</w:t>
      </w:r>
      <w:proofErr w:type="spellStart"/>
      <w:r w:rsidRPr="00751008">
        <w:rPr>
          <w:rFonts w:ascii="Courier New" w:hAnsi="Courier New" w:cs="Courier New"/>
          <w:sz w:val="16"/>
          <w:szCs w:val="16"/>
        </w:rPr>
        <w:t>chrom_dir</w:t>
      </w:r>
      <w:proofErr w:type="spellEnd"/>
      <w:r w:rsidRPr="00751008">
        <w:rPr>
          <w:rFonts w:ascii="Courier New" w:hAnsi="Courier New" w:cs="Courier New"/>
          <w:sz w:val="16"/>
          <w:szCs w:val="16"/>
        </w:rPr>
        <w:t>*.FASTA);do</w:t>
      </w:r>
    </w:p>
    <w:p w14:paraId="2ABB9250"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r w:rsidRPr="00751008">
        <w:rPr>
          <w:rFonts w:ascii="Courier New" w:hAnsi="Courier New" w:cs="Courier New"/>
          <w:sz w:val="16"/>
          <w:szCs w:val="16"/>
        </w:rPr>
        <w:tab/>
        <w:t>echo "</w:t>
      </w:r>
      <w:proofErr w:type="spellStart"/>
      <w:r w:rsidRPr="00751008">
        <w:rPr>
          <w:rFonts w:ascii="Courier New" w:hAnsi="Courier New" w:cs="Courier New"/>
          <w:sz w:val="16"/>
          <w:szCs w:val="16"/>
        </w:rPr>
        <w:t>jackhmmer</w:t>
      </w:r>
      <w:proofErr w:type="spellEnd"/>
      <w:r w:rsidRPr="00751008">
        <w:rPr>
          <w:rFonts w:ascii="Courier New" w:hAnsi="Courier New" w:cs="Courier New"/>
          <w:sz w:val="16"/>
          <w:szCs w:val="16"/>
        </w:rPr>
        <w:t xml:space="preserve"> " $</w:t>
      </w:r>
      <w:proofErr w:type="spellStart"/>
      <w:r w:rsidRPr="00751008">
        <w:rPr>
          <w:rFonts w:ascii="Courier New" w:hAnsi="Courier New" w:cs="Courier New"/>
          <w:sz w:val="16"/>
          <w:szCs w:val="16"/>
        </w:rPr>
        <w:t>orf</w:t>
      </w:r>
      <w:proofErr w:type="spellEnd"/>
    </w:p>
    <w:p w14:paraId="78E8D030"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r>
      <w:r w:rsidRPr="00751008">
        <w:rPr>
          <w:rFonts w:ascii="Courier New" w:hAnsi="Courier New" w:cs="Courier New"/>
          <w:sz w:val="16"/>
          <w:szCs w:val="16"/>
        </w:rPr>
        <w:tab/>
      </w:r>
      <w:proofErr w:type="spellStart"/>
      <w:r w:rsidRPr="00751008">
        <w:rPr>
          <w:rFonts w:ascii="Courier New" w:hAnsi="Courier New" w:cs="Courier New"/>
          <w:sz w:val="16"/>
          <w:szCs w:val="16"/>
        </w:rPr>
        <w:t>jackhmmer</w:t>
      </w:r>
      <w:proofErr w:type="spellEnd"/>
      <w:r w:rsidRPr="00751008">
        <w:rPr>
          <w:rFonts w:ascii="Courier New" w:hAnsi="Courier New" w:cs="Courier New"/>
          <w:sz w:val="16"/>
          <w:szCs w:val="16"/>
        </w:rPr>
        <w:t xml:space="preserve"> --</w:t>
      </w:r>
      <w:proofErr w:type="spellStart"/>
      <w:r w:rsidRPr="00751008">
        <w:rPr>
          <w:rFonts w:ascii="Courier New" w:hAnsi="Courier New" w:cs="Courier New"/>
          <w:sz w:val="16"/>
          <w:szCs w:val="16"/>
        </w:rPr>
        <w:t>domtblout</w:t>
      </w:r>
      <w:proofErr w:type="spellEnd"/>
      <w:r w:rsidRPr="00751008">
        <w:rPr>
          <w:rFonts w:ascii="Courier New" w:hAnsi="Courier New" w:cs="Courier New"/>
          <w:sz w:val="16"/>
          <w:szCs w:val="16"/>
        </w:rPr>
        <w:t xml:space="preserve"> $</w:t>
      </w:r>
      <w:proofErr w:type="spellStart"/>
      <w:r w:rsidRPr="00751008">
        <w:rPr>
          <w:rFonts w:ascii="Courier New" w:hAnsi="Courier New" w:cs="Courier New"/>
          <w:sz w:val="16"/>
          <w:szCs w:val="16"/>
        </w:rPr>
        <w:t>orf.summary</w:t>
      </w:r>
      <w:proofErr w:type="spellEnd"/>
      <w:r w:rsidRPr="00751008">
        <w:rPr>
          <w:rFonts w:ascii="Courier New" w:hAnsi="Courier New" w:cs="Courier New"/>
          <w:sz w:val="16"/>
          <w:szCs w:val="16"/>
        </w:rPr>
        <w:t xml:space="preserve"> -o $orf.hmm.txt $</w:t>
      </w:r>
      <w:proofErr w:type="spellStart"/>
      <w:r w:rsidRPr="00751008">
        <w:rPr>
          <w:rFonts w:ascii="Courier New" w:hAnsi="Courier New" w:cs="Courier New"/>
          <w:sz w:val="16"/>
          <w:szCs w:val="16"/>
        </w:rPr>
        <w:t>orf</w:t>
      </w:r>
      <w:proofErr w:type="spellEnd"/>
      <w:r w:rsidRPr="00751008">
        <w:rPr>
          <w:rFonts w:ascii="Courier New" w:hAnsi="Courier New" w:cs="Courier New"/>
          <w:sz w:val="16"/>
          <w:szCs w:val="16"/>
        </w:rPr>
        <w:t xml:space="preserve"> ~/</w:t>
      </w:r>
      <w:proofErr w:type="spellStart"/>
      <w:r w:rsidRPr="00751008">
        <w:rPr>
          <w:rFonts w:ascii="Courier New" w:hAnsi="Courier New" w:cs="Courier New"/>
          <w:sz w:val="16"/>
          <w:szCs w:val="16"/>
        </w:rPr>
        <w:t>hmmer_targets</w:t>
      </w:r>
      <w:proofErr w:type="spellEnd"/>
      <w:r w:rsidRPr="00751008">
        <w:rPr>
          <w:rFonts w:ascii="Courier New" w:hAnsi="Courier New" w:cs="Courier New"/>
          <w:sz w:val="16"/>
          <w:szCs w:val="16"/>
        </w:rPr>
        <w:t>/</w:t>
      </w:r>
      <w:proofErr w:type="spellStart"/>
      <w:r w:rsidRPr="00751008">
        <w:rPr>
          <w:rFonts w:ascii="Courier New" w:hAnsi="Courier New" w:cs="Courier New"/>
          <w:sz w:val="16"/>
          <w:szCs w:val="16"/>
        </w:rPr>
        <w:t>component_sequences.fa</w:t>
      </w:r>
      <w:proofErr w:type="spellEnd"/>
      <w:r w:rsidRPr="00751008">
        <w:rPr>
          <w:rFonts w:ascii="Courier New" w:hAnsi="Courier New" w:cs="Courier New"/>
          <w:sz w:val="16"/>
          <w:szCs w:val="16"/>
        </w:rPr>
        <w:t xml:space="preserve"> </w:t>
      </w:r>
    </w:p>
    <w:p w14:paraId="1687CC6F" w14:textId="77777777" w:rsidR="00751008" w:rsidRP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ab/>
        <w:t>done</w:t>
      </w:r>
    </w:p>
    <w:p w14:paraId="5EAB9CE0" w14:textId="238CD2E6" w:rsidR="00751008" w:rsidRDefault="00751008" w:rsidP="00751008">
      <w:pPr>
        <w:spacing w:after="0" w:line="240" w:lineRule="auto"/>
        <w:rPr>
          <w:rFonts w:ascii="Courier New" w:hAnsi="Courier New" w:cs="Courier New"/>
          <w:sz w:val="16"/>
          <w:szCs w:val="16"/>
        </w:rPr>
      </w:pPr>
      <w:r w:rsidRPr="00751008">
        <w:rPr>
          <w:rFonts w:ascii="Courier New" w:hAnsi="Courier New" w:cs="Courier New"/>
          <w:sz w:val="16"/>
          <w:szCs w:val="16"/>
        </w:rPr>
        <w:t>done</w:t>
      </w:r>
    </w:p>
    <w:p w14:paraId="6C8376E7" w14:textId="0A756259" w:rsidR="00DB3B7B" w:rsidRDefault="00DB3B7B" w:rsidP="00DB3B7B"/>
    <w:bookmarkStart w:id="11" w:name="_Ref33024967"/>
    <w:p w14:paraId="544AAF7F" w14:textId="5240DF9F" w:rsidR="00DB3B7B" w:rsidRDefault="00DB3B7B" w:rsidP="00DB3B7B">
      <w:pPr>
        <w:pStyle w:val="Heading3"/>
      </w:pPr>
      <w:r>
        <w:fldChar w:fldCharType="begin"/>
      </w:r>
      <w:r>
        <w:instrText xml:space="preserve"> autonumlgl </w:instrText>
      </w:r>
      <w:r>
        <w:fldChar w:fldCharType="end"/>
      </w:r>
      <w:r>
        <w:t xml:space="preserve"> extract_hmm_summary.pl</w:t>
      </w:r>
      <w:bookmarkEnd w:id="11"/>
    </w:p>
    <w:p w14:paraId="1DCFB360" w14:textId="7625431E" w:rsidR="00DB3B7B" w:rsidRDefault="00DB3B7B" w:rsidP="00DB3B7B">
      <w:r>
        <w:t>(in the ~/genomes directory.)</w:t>
      </w:r>
    </w:p>
    <w:p w14:paraId="012D3219"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#!/bin/</w:t>
      </w:r>
      <w:proofErr w:type="spellStart"/>
      <w:r w:rsidRPr="00DB3B7B">
        <w:rPr>
          <w:rFonts w:ascii="Courier New" w:hAnsi="Courier New" w:cs="Courier New"/>
          <w:sz w:val="16"/>
          <w:szCs w:val="16"/>
        </w:rPr>
        <w:t>perl</w:t>
      </w:r>
      <w:proofErr w:type="spellEnd"/>
    </w:p>
    <w:p w14:paraId="3DE7996A" w14:textId="77777777" w:rsidR="00DB3B7B" w:rsidRPr="00DB3B7B" w:rsidRDefault="00DB3B7B" w:rsidP="00DB3B7B">
      <w:pPr>
        <w:spacing w:after="0" w:line="240" w:lineRule="auto"/>
        <w:rPr>
          <w:rFonts w:ascii="Courier New" w:hAnsi="Courier New" w:cs="Courier New"/>
          <w:sz w:val="16"/>
          <w:szCs w:val="16"/>
        </w:rPr>
      </w:pPr>
    </w:p>
    <w:p w14:paraId="78F53C8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use Switch;</w:t>
      </w:r>
    </w:p>
    <w:p w14:paraId="7320D1EC" w14:textId="77777777" w:rsidR="00DB3B7B" w:rsidRPr="00DB3B7B" w:rsidRDefault="00DB3B7B" w:rsidP="00DB3B7B">
      <w:pPr>
        <w:spacing w:after="0" w:line="240" w:lineRule="auto"/>
        <w:rPr>
          <w:rFonts w:ascii="Courier New" w:hAnsi="Courier New" w:cs="Courier New"/>
          <w:sz w:val="16"/>
          <w:szCs w:val="16"/>
        </w:rPr>
      </w:pPr>
    </w:p>
    <w:p w14:paraId="4D224FBB"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if (scalar(@ARGV) &lt; 1) {die "No filename passed.\n";}</w:t>
      </w:r>
    </w:p>
    <w:p w14:paraId="3859A2A9" w14:textId="77777777" w:rsidR="00DB3B7B" w:rsidRPr="00DB3B7B" w:rsidRDefault="00DB3B7B" w:rsidP="00DB3B7B">
      <w:pPr>
        <w:spacing w:after="0" w:line="240" w:lineRule="auto"/>
        <w:rPr>
          <w:rFonts w:ascii="Courier New" w:hAnsi="Courier New" w:cs="Courier New"/>
          <w:sz w:val="16"/>
          <w:szCs w:val="16"/>
        </w:rPr>
      </w:pPr>
    </w:p>
    <w:p w14:paraId="61C1EC2F"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w:t>
      </w:r>
      <w:proofErr w:type="spellStart"/>
      <w:r w:rsidRPr="00DB3B7B">
        <w:rPr>
          <w:rFonts w:ascii="Courier New" w:hAnsi="Courier New" w:cs="Courier New"/>
          <w:sz w:val="16"/>
          <w:szCs w:val="16"/>
        </w:rPr>
        <w:t>text_fn</w:t>
      </w:r>
      <w:proofErr w:type="spellEnd"/>
      <w:r w:rsidRPr="00DB3B7B">
        <w:rPr>
          <w:rFonts w:ascii="Courier New" w:hAnsi="Courier New" w:cs="Courier New"/>
          <w:sz w:val="16"/>
          <w:szCs w:val="16"/>
        </w:rPr>
        <w:tab/>
        <w:t>= $ARGV[0];</w:t>
      </w:r>
    </w:p>
    <w:p w14:paraId="678EA92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w:t>
      </w:r>
    </w:p>
    <w:p w14:paraId="66FC3474" w14:textId="77777777" w:rsidR="00DB3B7B" w:rsidRPr="00DB3B7B" w:rsidRDefault="00DB3B7B" w:rsidP="00DB3B7B">
      <w:pPr>
        <w:spacing w:after="0" w:line="240" w:lineRule="auto"/>
        <w:rPr>
          <w:rFonts w:ascii="Courier New" w:hAnsi="Courier New" w:cs="Courier New"/>
          <w:sz w:val="16"/>
          <w:szCs w:val="16"/>
        </w:rPr>
      </w:pPr>
    </w:p>
    <w:p w14:paraId="74752692"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print $</w:t>
      </w:r>
      <w:proofErr w:type="spellStart"/>
      <w:r w:rsidRPr="00DB3B7B">
        <w:rPr>
          <w:rFonts w:ascii="Courier New" w:hAnsi="Courier New" w:cs="Courier New"/>
          <w:sz w:val="16"/>
          <w:szCs w:val="16"/>
        </w:rPr>
        <w:t>text_fn</w:t>
      </w:r>
      <w:proofErr w:type="spellEnd"/>
      <w:r w:rsidRPr="00DB3B7B">
        <w:rPr>
          <w:rFonts w:ascii="Courier New" w:hAnsi="Courier New" w:cs="Courier New"/>
          <w:sz w:val="16"/>
          <w:szCs w:val="16"/>
        </w:rPr>
        <w:t>,"\n";</w:t>
      </w:r>
    </w:p>
    <w:p w14:paraId="4D55A679"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ab/>
        <w:t>= $</w:t>
      </w:r>
      <w:proofErr w:type="spellStart"/>
      <w:r w:rsidRPr="00DB3B7B">
        <w:rPr>
          <w:rFonts w:ascii="Courier New" w:hAnsi="Courier New" w:cs="Courier New"/>
          <w:sz w:val="16"/>
          <w:szCs w:val="16"/>
        </w:rPr>
        <w:t>text_fn</w:t>
      </w:r>
      <w:proofErr w:type="spellEnd"/>
      <w:r w:rsidRPr="00DB3B7B">
        <w:rPr>
          <w:rFonts w:ascii="Courier New" w:hAnsi="Courier New" w:cs="Courier New"/>
          <w:sz w:val="16"/>
          <w:szCs w:val="16"/>
        </w:rPr>
        <w:t>;</w:t>
      </w:r>
    </w:p>
    <w:p w14:paraId="69E05E79"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ab/>
        <w:t>=~ s/.hmm.txt/.summary/;</w:t>
      </w:r>
    </w:p>
    <w:p w14:paraId="5F954516"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print $</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,"\n";</w:t>
      </w:r>
    </w:p>
    <w:p w14:paraId="7C8843DE" w14:textId="77777777" w:rsidR="00DB3B7B" w:rsidRPr="00DB3B7B" w:rsidRDefault="00DB3B7B" w:rsidP="00DB3B7B">
      <w:pPr>
        <w:spacing w:after="0" w:line="240" w:lineRule="auto"/>
        <w:rPr>
          <w:rFonts w:ascii="Courier New" w:hAnsi="Courier New" w:cs="Courier New"/>
          <w:sz w:val="16"/>
          <w:szCs w:val="16"/>
        </w:rPr>
      </w:pPr>
    </w:p>
    <w:p w14:paraId="12A0848D"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@lines;</w:t>
      </w:r>
    </w:p>
    <w:p w14:paraId="3309D417" w14:textId="77777777" w:rsidR="00DB3B7B" w:rsidRPr="00DB3B7B" w:rsidRDefault="00DB3B7B" w:rsidP="00DB3B7B">
      <w:pPr>
        <w:spacing w:after="0" w:line="240" w:lineRule="auto"/>
        <w:rPr>
          <w:rFonts w:ascii="Courier New" w:hAnsi="Courier New" w:cs="Courier New"/>
          <w:sz w:val="16"/>
          <w:szCs w:val="16"/>
        </w:rPr>
      </w:pPr>
    </w:p>
    <w:p w14:paraId="1B1A390B"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open($IN, "&lt;", $</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 xml:space="preserve"> ) or die "Can't open $</w:t>
      </w:r>
      <w:proofErr w:type="spellStart"/>
      <w:r w:rsidRPr="00DB3B7B">
        <w:rPr>
          <w:rFonts w:ascii="Courier New" w:hAnsi="Courier New" w:cs="Courier New"/>
          <w:sz w:val="16"/>
          <w:szCs w:val="16"/>
        </w:rPr>
        <w:t>summary_fn</w:t>
      </w:r>
      <w:proofErr w:type="spellEnd"/>
      <w:r w:rsidRPr="00DB3B7B">
        <w:rPr>
          <w:rFonts w:ascii="Courier New" w:hAnsi="Courier New" w:cs="Courier New"/>
          <w:sz w:val="16"/>
          <w:szCs w:val="16"/>
        </w:rPr>
        <w:t>\n";</w:t>
      </w:r>
    </w:p>
    <w:p w14:paraId="580B27C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@lines = &lt;$IN&gt;;</w:t>
      </w:r>
    </w:p>
    <w:p w14:paraId="3F029DEB"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close($IN);</w:t>
      </w:r>
    </w:p>
    <w:p w14:paraId="62710DEC"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 print "Lines: ",scalar(@lines), "\n";</w:t>
      </w:r>
    </w:p>
    <w:p w14:paraId="262FF080" w14:textId="77777777" w:rsidR="00DB3B7B" w:rsidRPr="00DB3B7B" w:rsidRDefault="00DB3B7B" w:rsidP="00DB3B7B">
      <w:pPr>
        <w:spacing w:after="0" w:line="240" w:lineRule="auto"/>
        <w:rPr>
          <w:rFonts w:ascii="Courier New" w:hAnsi="Courier New" w:cs="Courier New"/>
          <w:sz w:val="16"/>
          <w:szCs w:val="16"/>
        </w:rPr>
      </w:pPr>
    </w:p>
    <w:p w14:paraId="182A2935"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my %target;</w:t>
      </w:r>
    </w:p>
    <w:p w14:paraId="247B8D67" w14:textId="77777777" w:rsidR="00DB3B7B" w:rsidRPr="00DB3B7B" w:rsidRDefault="00DB3B7B" w:rsidP="00DB3B7B">
      <w:pPr>
        <w:spacing w:after="0" w:line="240" w:lineRule="auto"/>
        <w:rPr>
          <w:rFonts w:ascii="Courier New" w:hAnsi="Courier New" w:cs="Courier New"/>
          <w:sz w:val="16"/>
          <w:szCs w:val="16"/>
        </w:rPr>
      </w:pPr>
    </w:p>
    <w:p w14:paraId="32EC7645"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foreach my $line(@lines){</w:t>
      </w:r>
    </w:p>
    <w:p w14:paraId="3482045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t>if ( $line =~ m/^(CHEMBL\S+)\s+(\S+)\s+(\S+)\s+(\S+)\s+(\S+)\s+(\S+)\s+(\S+)\s+(\S+)\s+/ ) {</w:t>
      </w:r>
    </w:p>
    <w:p w14:paraId="7AED5E2F"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t>if ( ! exists $target{$1} ) { # prevent duplicate line for a target match</w:t>
      </w:r>
    </w:p>
    <w:p w14:paraId="7F433671"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r>
      <w:r w:rsidRPr="00DB3B7B">
        <w:rPr>
          <w:rFonts w:ascii="Courier New" w:hAnsi="Courier New" w:cs="Courier New"/>
          <w:sz w:val="16"/>
          <w:szCs w:val="16"/>
        </w:rPr>
        <w:tab/>
        <w:t>print $1,"\t", $3, "\t", $4,"\t",$6, "\t", $7, "\t", $8, "\n";</w:t>
      </w:r>
    </w:p>
    <w:p w14:paraId="508C998A"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r>
      <w:r w:rsidRPr="00DB3B7B">
        <w:rPr>
          <w:rFonts w:ascii="Courier New" w:hAnsi="Courier New" w:cs="Courier New"/>
          <w:sz w:val="16"/>
          <w:szCs w:val="16"/>
        </w:rPr>
        <w:tab/>
        <w:t>$target{$1} = 1;</w:t>
      </w:r>
    </w:p>
    <w:p w14:paraId="3CEB3327"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t>}</w:t>
      </w:r>
    </w:p>
    <w:p w14:paraId="261627DA" w14:textId="77777777" w:rsidR="00DB3B7B" w:rsidRP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ab/>
        <w:t>}</w:t>
      </w:r>
    </w:p>
    <w:p w14:paraId="0E8CBFED" w14:textId="7E49DEB6" w:rsidR="00DB3B7B" w:rsidRDefault="00DB3B7B" w:rsidP="00DB3B7B">
      <w:pPr>
        <w:spacing w:after="0" w:line="240" w:lineRule="auto"/>
        <w:rPr>
          <w:rFonts w:ascii="Courier New" w:hAnsi="Courier New" w:cs="Courier New"/>
          <w:sz w:val="16"/>
          <w:szCs w:val="16"/>
        </w:rPr>
      </w:pPr>
      <w:r w:rsidRPr="00DB3B7B">
        <w:rPr>
          <w:rFonts w:ascii="Courier New" w:hAnsi="Courier New" w:cs="Courier New"/>
          <w:sz w:val="16"/>
          <w:szCs w:val="16"/>
        </w:rPr>
        <w:t>}</w:t>
      </w:r>
    </w:p>
    <w:p w14:paraId="78D1BDF7" w14:textId="77777777" w:rsidR="00412DE9" w:rsidRDefault="00412DE9">
      <w:r>
        <w:br w:type="page"/>
      </w:r>
    </w:p>
    <w:bookmarkStart w:id="12" w:name="_Ref33025020"/>
    <w:p w14:paraId="31D8C455" w14:textId="2695C849" w:rsidR="001E7049" w:rsidRDefault="001E7049" w:rsidP="001E7049">
      <w:pPr>
        <w:pStyle w:val="Heading3"/>
      </w:pPr>
      <w:r>
        <w:lastRenderedPageBreak/>
        <w:fldChar w:fldCharType="begin"/>
      </w:r>
      <w:r>
        <w:instrText xml:space="preserve"> autonumlgl </w:instrText>
      </w:r>
      <w:r>
        <w:fldChar w:fldCharType="end"/>
      </w:r>
      <w:r>
        <w:t xml:space="preserve"> do_all_hmmer_stats.sh</w:t>
      </w:r>
      <w:bookmarkEnd w:id="12"/>
    </w:p>
    <w:p w14:paraId="5B31512A" w14:textId="17625DE3" w:rsidR="001E7049" w:rsidRDefault="001E7049" w:rsidP="001E7049">
      <w:r>
        <w:t xml:space="preserve">Run this script in the </w:t>
      </w:r>
      <w:r w:rsidRPr="00FB61E6">
        <w:rPr>
          <w:b/>
          <w:bCs/>
        </w:rPr>
        <w:t>~/genomes</w:t>
      </w:r>
      <w:r>
        <w:t xml:space="preserve"> directory to create </w:t>
      </w:r>
      <w:r w:rsidRPr="001E7049">
        <w:rPr>
          <w:b/>
          <w:bCs/>
        </w:rPr>
        <w:t>hmm</w:t>
      </w:r>
      <w:r w:rsidR="00FB61E6">
        <w:rPr>
          <w:b/>
          <w:bCs/>
        </w:rPr>
        <w:t>_stats.txt</w:t>
      </w:r>
      <w:r w:rsidR="00FB61E6">
        <w:t xml:space="preserve"> file which gathers all the generated stats.</w:t>
      </w:r>
    </w:p>
    <w:p w14:paraId="52BE7F21"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#!/bin/bash</w:t>
      </w:r>
    </w:p>
    <w:p w14:paraId="71200168"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if [ -z $1 ]</w:t>
      </w:r>
    </w:p>
    <w:p w14:paraId="73E2EC9D"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then</w:t>
      </w:r>
    </w:p>
    <w:p w14:paraId="639C2A5C"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while [ -z $</w:t>
      </w:r>
      <w:proofErr w:type="spellStart"/>
      <w:r w:rsidRPr="00FB61E6">
        <w:rPr>
          <w:rFonts w:ascii="Courier New" w:hAnsi="Courier New" w:cs="Courier New"/>
          <w:sz w:val="16"/>
          <w:szCs w:val="16"/>
        </w:rPr>
        <w:t>org_dir</w:t>
      </w:r>
      <w:proofErr w:type="spellEnd"/>
      <w:r w:rsidRPr="00FB61E6">
        <w:rPr>
          <w:rFonts w:ascii="Courier New" w:hAnsi="Courier New" w:cs="Courier New"/>
          <w:sz w:val="16"/>
          <w:szCs w:val="16"/>
        </w:rPr>
        <w:t xml:space="preserve"> ]</w:t>
      </w:r>
    </w:p>
    <w:p w14:paraId="7911F7D7"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w:t>
      </w:r>
    </w:p>
    <w:p w14:paraId="415DECF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r>
      <w:r w:rsidRPr="00FB61E6">
        <w:rPr>
          <w:rFonts w:ascii="Courier New" w:hAnsi="Courier New" w:cs="Courier New"/>
          <w:sz w:val="16"/>
          <w:szCs w:val="16"/>
        </w:rPr>
        <w:tab/>
        <w:t xml:space="preserve">read -p "Organism directory: " -a </w:t>
      </w:r>
      <w:proofErr w:type="spellStart"/>
      <w:r w:rsidRPr="00FB61E6">
        <w:rPr>
          <w:rFonts w:ascii="Courier New" w:hAnsi="Courier New" w:cs="Courier New"/>
          <w:sz w:val="16"/>
          <w:szCs w:val="16"/>
        </w:rPr>
        <w:t>org_dir</w:t>
      </w:r>
      <w:proofErr w:type="spellEnd"/>
    </w:p>
    <w:p w14:paraId="4B579A83"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done</w:t>
      </w:r>
    </w:p>
    <w:p w14:paraId="7ACF7FEF"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 xml:space="preserve">else </w:t>
      </w:r>
    </w:p>
    <w:p w14:paraId="056BE6B1"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r>
      <w:proofErr w:type="spellStart"/>
      <w:r w:rsidRPr="00FB61E6">
        <w:rPr>
          <w:rFonts w:ascii="Courier New" w:hAnsi="Courier New" w:cs="Courier New"/>
          <w:sz w:val="16"/>
          <w:szCs w:val="16"/>
        </w:rPr>
        <w:t>org_dir</w:t>
      </w:r>
      <w:proofErr w:type="spellEnd"/>
      <w:r w:rsidRPr="00FB61E6">
        <w:rPr>
          <w:rFonts w:ascii="Courier New" w:hAnsi="Courier New" w:cs="Courier New"/>
          <w:sz w:val="16"/>
          <w:szCs w:val="16"/>
        </w:rPr>
        <w:t>=$1</w:t>
      </w:r>
    </w:p>
    <w:p w14:paraId="177DD95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fi</w:t>
      </w:r>
    </w:p>
    <w:p w14:paraId="520690B4"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echo $</w:t>
      </w:r>
      <w:proofErr w:type="spellStart"/>
      <w:r w:rsidRPr="00FB61E6">
        <w:rPr>
          <w:rFonts w:ascii="Courier New" w:hAnsi="Courier New" w:cs="Courier New"/>
          <w:sz w:val="16"/>
          <w:szCs w:val="16"/>
        </w:rPr>
        <w:t>org_dir</w:t>
      </w:r>
      <w:proofErr w:type="spellEnd"/>
    </w:p>
    <w:p w14:paraId="60EA1D89" w14:textId="77777777" w:rsidR="00FB61E6" w:rsidRPr="00FB61E6" w:rsidRDefault="00FB61E6" w:rsidP="00FB61E6">
      <w:pPr>
        <w:spacing w:after="0" w:line="240" w:lineRule="auto"/>
        <w:rPr>
          <w:rFonts w:ascii="Courier New" w:hAnsi="Courier New" w:cs="Courier New"/>
          <w:sz w:val="16"/>
          <w:szCs w:val="16"/>
        </w:rPr>
      </w:pPr>
    </w:p>
    <w:p w14:paraId="107BE9F0"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echo "target</w:t>
      </w:r>
      <w:r w:rsidRPr="00FB61E6">
        <w:rPr>
          <w:rFonts w:ascii="Courier New" w:hAnsi="Courier New" w:cs="Courier New"/>
          <w:sz w:val="16"/>
          <w:szCs w:val="16"/>
        </w:rPr>
        <w:tab/>
      </w:r>
      <w:proofErr w:type="spellStart"/>
      <w:r w:rsidRPr="00FB61E6">
        <w:rPr>
          <w:rFonts w:ascii="Courier New" w:hAnsi="Courier New" w:cs="Courier New"/>
          <w:sz w:val="16"/>
          <w:szCs w:val="16"/>
        </w:rPr>
        <w:t>tlen</w:t>
      </w:r>
      <w:proofErr w:type="spellEnd"/>
      <w:r w:rsidRPr="00FB61E6">
        <w:rPr>
          <w:rFonts w:ascii="Courier New" w:hAnsi="Courier New" w:cs="Courier New"/>
          <w:sz w:val="16"/>
          <w:szCs w:val="16"/>
        </w:rPr>
        <w:tab/>
      </w:r>
      <w:proofErr w:type="spellStart"/>
      <w:r w:rsidRPr="00FB61E6">
        <w:rPr>
          <w:rFonts w:ascii="Courier New" w:hAnsi="Courier New" w:cs="Courier New"/>
          <w:sz w:val="16"/>
          <w:szCs w:val="16"/>
        </w:rPr>
        <w:t>orf</w:t>
      </w:r>
      <w:proofErr w:type="spellEnd"/>
      <w:r w:rsidRPr="00FB61E6">
        <w:rPr>
          <w:rFonts w:ascii="Courier New" w:hAnsi="Courier New" w:cs="Courier New"/>
          <w:sz w:val="16"/>
          <w:szCs w:val="16"/>
        </w:rPr>
        <w:tab/>
      </w:r>
      <w:proofErr w:type="spellStart"/>
      <w:r w:rsidRPr="00FB61E6">
        <w:rPr>
          <w:rFonts w:ascii="Courier New" w:hAnsi="Courier New" w:cs="Courier New"/>
          <w:sz w:val="16"/>
          <w:szCs w:val="16"/>
        </w:rPr>
        <w:t>qlen</w:t>
      </w:r>
      <w:proofErr w:type="spellEnd"/>
      <w:r w:rsidRPr="00FB61E6">
        <w:rPr>
          <w:rFonts w:ascii="Courier New" w:hAnsi="Courier New" w:cs="Courier New"/>
          <w:sz w:val="16"/>
          <w:szCs w:val="16"/>
        </w:rPr>
        <w:tab/>
      </w:r>
      <w:proofErr w:type="spellStart"/>
      <w:r w:rsidRPr="00FB61E6">
        <w:rPr>
          <w:rFonts w:ascii="Courier New" w:hAnsi="Courier New" w:cs="Courier New"/>
          <w:sz w:val="16"/>
          <w:szCs w:val="16"/>
        </w:rPr>
        <w:t>evalue</w:t>
      </w:r>
      <w:proofErr w:type="spellEnd"/>
      <w:r w:rsidRPr="00FB61E6">
        <w:rPr>
          <w:rFonts w:ascii="Courier New" w:hAnsi="Courier New" w:cs="Courier New"/>
          <w:sz w:val="16"/>
          <w:szCs w:val="16"/>
        </w:rPr>
        <w:tab/>
        <w:t>score" &gt; hmm_stats.txt</w:t>
      </w:r>
    </w:p>
    <w:p w14:paraId="7CCA5581"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 xml:space="preserve">for </w:t>
      </w:r>
      <w:proofErr w:type="spellStart"/>
      <w:r w:rsidRPr="00FB61E6">
        <w:rPr>
          <w:rFonts w:ascii="Courier New" w:hAnsi="Courier New" w:cs="Courier New"/>
          <w:sz w:val="16"/>
          <w:szCs w:val="16"/>
        </w:rPr>
        <w:t>chrom_dir</w:t>
      </w:r>
      <w:proofErr w:type="spellEnd"/>
      <w:r w:rsidRPr="00FB61E6">
        <w:rPr>
          <w:rFonts w:ascii="Courier New" w:hAnsi="Courier New" w:cs="Courier New"/>
          <w:sz w:val="16"/>
          <w:szCs w:val="16"/>
        </w:rPr>
        <w:t xml:space="preserve"> in $( ls -d $</w:t>
      </w:r>
      <w:proofErr w:type="spellStart"/>
      <w:r w:rsidRPr="00FB61E6">
        <w:rPr>
          <w:rFonts w:ascii="Courier New" w:hAnsi="Courier New" w:cs="Courier New"/>
          <w:sz w:val="16"/>
          <w:szCs w:val="16"/>
        </w:rPr>
        <w:t>org_dir</w:t>
      </w:r>
      <w:proofErr w:type="spellEnd"/>
      <w:r w:rsidRPr="00FB61E6">
        <w:rPr>
          <w:rFonts w:ascii="Courier New" w:hAnsi="Courier New" w:cs="Courier New"/>
          <w:sz w:val="16"/>
          <w:szCs w:val="16"/>
        </w:rPr>
        <w:t>*/ );do</w:t>
      </w:r>
    </w:p>
    <w:p w14:paraId="793F3457"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 xml:space="preserve">for </w:t>
      </w:r>
      <w:proofErr w:type="spellStart"/>
      <w:r w:rsidRPr="00FB61E6">
        <w:rPr>
          <w:rFonts w:ascii="Courier New" w:hAnsi="Courier New" w:cs="Courier New"/>
          <w:sz w:val="16"/>
          <w:szCs w:val="16"/>
        </w:rPr>
        <w:t>orf</w:t>
      </w:r>
      <w:proofErr w:type="spellEnd"/>
      <w:r w:rsidRPr="00FB61E6">
        <w:rPr>
          <w:rFonts w:ascii="Courier New" w:hAnsi="Courier New" w:cs="Courier New"/>
          <w:sz w:val="16"/>
          <w:szCs w:val="16"/>
        </w:rPr>
        <w:t xml:space="preserve"> in $( grep -L "\[No hits" $chrom_dir*hmm.txt ); do</w:t>
      </w:r>
    </w:p>
    <w:p w14:paraId="08C7DED3"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r>
      <w:r w:rsidRPr="00FB61E6">
        <w:rPr>
          <w:rFonts w:ascii="Courier New" w:hAnsi="Courier New" w:cs="Courier New"/>
          <w:sz w:val="16"/>
          <w:szCs w:val="16"/>
        </w:rPr>
        <w:tab/>
      </w:r>
      <w:proofErr w:type="spellStart"/>
      <w:r w:rsidRPr="00FB61E6">
        <w:rPr>
          <w:rFonts w:ascii="Courier New" w:hAnsi="Courier New" w:cs="Courier New"/>
          <w:sz w:val="16"/>
          <w:szCs w:val="16"/>
        </w:rPr>
        <w:t>perl</w:t>
      </w:r>
      <w:proofErr w:type="spellEnd"/>
      <w:r w:rsidRPr="00FB61E6">
        <w:rPr>
          <w:rFonts w:ascii="Courier New" w:hAnsi="Courier New" w:cs="Courier New"/>
          <w:sz w:val="16"/>
          <w:szCs w:val="16"/>
        </w:rPr>
        <w:t xml:space="preserve"> ~/genomes/extract_hmm_summary.pl $</w:t>
      </w:r>
      <w:proofErr w:type="spellStart"/>
      <w:r w:rsidRPr="00FB61E6">
        <w:rPr>
          <w:rFonts w:ascii="Courier New" w:hAnsi="Courier New" w:cs="Courier New"/>
          <w:sz w:val="16"/>
          <w:szCs w:val="16"/>
        </w:rPr>
        <w:t>orf</w:t>
      </w:r>
      <w:proofErr w:type="spellEnd"/>
      <w:r w:rsidRPr="00FB61E6">
        <w:rPr>
          <w:rFonts w:ascii="Courier New" w:hAnsi="Courier New" w:cs="Courier New"/>
          <w:sz w:val="16"/>
          <w:szCs w:val="16"/>
        </w:rPr>
        <w:t xml:space="preserve"> &gt;&gt; hmm_stats.txt</w:t>
      </w:r>
    </w:p>
    <w:p w14:paraId="76BC09CF" w14:textId="77777777" w:rsidR="00FB61E6" w:rsidRP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ab/>
        <w:t>done</w:t>
      </w:r>
    </w:p>
    <w:p w14:paraId="33B88909" w14:textId="44235A21" w:rsidR="00FB61E6" w:rsidRDefault="00FB61E6" w:rsidP="00FB61E6">
      <w:pPr>
        <w:spacing w:after="0" w:line="240" w:lineRule="auto"/>
        <w:rPr>
          <w:rFonts w:ascii="Courier New" w:hAnsi="Courier New" w:cs="Courier New"/>
          <w:sz w:val="16"/>
          <w:szCs w:val="16"/>
        </w:rPr>
      </w:pPr>
      <w:r w:rsidRPr="00FB61E6">
        <w:rPr>
          <w:rFonts w:ascii="Courier New" w:hAnsi="Courier New" w:cs="Courier New"/>
          <w:sz w:val="16"/>
          <w:szCs w:val="16"/>
        </w:rPr>
        <w:t>done</w:t>
      </w:r>
    </w:p>
    <w:p w14:paraId="1B458BD7" w14:textId="4D7345BF" w:rsidR="00FB61E6" w:rsidRDefault="00FB61E6" w:rsidP="00FB61E6"/>
    <w:bookmarkStart w:id="13" w:name="_Ref33025307"/>
    <w:p w14:paraId="5A479BE8" w14:textId="2F9C3229" w:rsidR="00BE0894" w:rsidRDefault="00BE0894" w:rsidP="00BE0894">
      <w:pPr>
        <w:pStyle w:val="Heading3"/>
        <w:rPr>
          <w:rFonts w:ascii="Lucida Console" w:hAnsi="Lucida Console" w:cs="Lucida Console"/>
          <w:sz w:val="18"/>
          <w:szCs w:val="18"/>
        </w:rPr>
      </w:pPr>
      <w:r>
        <w:fldChar w:fldCharType="begin"/>
      </w:r>
      <w:r>
        <w:instrText xml:space="preserve"> autonumlgl </w:instrText>
      </w:r>
      <w:r>
        <w:fldChar w:fldCharType="end"/>
      </w:r>
      <w:r>
        <w:t xml:space="preserve"> </w:t>
      </w:r>
      <w:proofErr w:type="spellStart"/>
      <w:r>
        <w:rPr>
          <w:rFonts w:ascii="Lucida Console" w:hAnsi="Lucida Console" w:cs="Lucida Console"/>
          <w:sz w:val="18"/>
          <w:szCs w:val="18"/>
        </w:rPr>
        <w:t>create_hmmer_stats_tbls.sql</w:t>
      </w:r>
      <w:bookmarkEnd w:id="13"/>
      <w:proofErr w:type="spellEnd"/>
    </w:p>
    <w:p w14:paraId="163D1568" w14:textId="17D49933" w:rsidR="00BE0894" w:rsidRDefault="00BE0894" w:rsidP="00BE0894">
      <w:r>
        <w:t>Import this from the psql command line as chembl_25 user.</w:t>
      </w:r>
    </w:p>
    <w:p w14:paraId="6F615B62"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CREATE TABLE </w:t>
      </w:r>
      <w:proofErr w:type="spellStart"/>
      <w:r w:rsidRPr="00BE0894">
        <w:rPr>
          <w:rFonts w:ascii="Courier New" w:hAnsi="Courier New" w:cs="Courier New"/>
          <w:sz w:val="16"/>
          <w:szCs w:val="16"/>
        </w:rPr>
        <w:t>hmmer_statistics</w:t>
      </w:r>
      <w:proofErr w:type="spellEnd"/>
    </w:p>
    <w:p w14:paraId="04FBC181"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493B31ED"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r>
      <w:proofErr w:type="spellStart"/>
      <w:r w:rsidRPr="00BE0894">
        <w:rPr>
          <w:rFonts w:ascii="Courier New" w:hAnsi="Courier New" w:cs="Courier New"/>
          <w:sz w:val="16"/>
          <w:szCs w:val="16"/>
        </w:rPr>
        <w:t>hmmer_statistics_id</w:t>
      </w:r>
      <w:proofErr w:type="spellEnd"/>
      <w:r w:rsidRPr="00BE0894">
        <w:rPr>
          <w:rFonts w:ascii="Courier New" w:hAnsi="Courier New" w:cs="Courier New"/>
          <w:sz w:val="16"/>
          <w:szCs w:val="16"/>
        </w:rPr>
        <w:tab/>
        <w:t>SERIAL</w:t>
      </w:r>
    </w:p>
    <w:p w14:paraId="7EF7368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tax_id</w:t>
      </w:r>
      <w:proofErr w:type="spellEnd"/>
      <w:r w:rsidRPr="00BE0894">
        <w:rPr>
          <w:rFonts w:ascii="Courier New" w:hAnsi="Courier New" w:cs="Courier New"/>
          <w:sz w:val="16"/>
          <w:szCs w:val="16"/>
        </w:rPr>
        <w:t xml:space="preserve"> numeric</w:t>
      </w:r>
    </w:p>
    <w:p w14:paraId="6CF496D0"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organism character varying(100)</w:t>
      </w:r>
    </w:p>
    <w:p w14:paraId="7E4A9070"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chromosome character varying(50)</w:t>
      </w:r>
    </w:p>
    <w:p w14:paraId="0D9401A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target character varying(50)</w:t>
      </w:r>
    </w:p>
    <w:p w14:paraId="02109CA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tlen</w:t>
      </w:r>
      <w:proofErr w:type="spellEnd"/>
      <w:r w:rsidRPr="00BE0894">
        <w:rPr>
          <w:rFonts w:ascii="Courier New" w:hAnsi="Courier New" w:cs="Courier New"/>
          <w:sz w:val="16"/>
          <w:szCs w:val="16"/>
        </w:rPr>
        <w:tab/>
        <w:t>int</w:t>
      </w:r>
    </w:p>
    <w:p w14:paraId="525711A7"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orf</w:t>
      </w:r>
      <w:proofErr w:type="spellEnd"/>
      <w:r w:rsidRPr="00BE0894">
        <w:rPr>
          <w:rFonts w:ascii="Courier New" w:hAnsi="Courier New" w:cs="Courier New"/>
          <w:sz w:val="16"/>
          <w:szCs w:val="16"/>
        </w:rPr>
        <w:tab/>
        <w:t>character varying(50)</w:t>
      </w:r>
    </w:p>
    <w:p w14:paraId="714D2316"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qlen</w:t>
      </w:r>
      <w:proofErr w:type="spellEnd"/>
      <w:r w:rsidRPr="00BE0894">
        <w:rPr>
          <w:rFonts w:ascii="Courier New" w:hAnsi="Courier New" w:cs="Courier New"/>
          <w:sz w:val="16"/>
          <w:szCs w:val="16"/>
        </w:rPr>
        <w:tab/>
        <w:t>int</w:t>
      </w:r>
    </w:p>
    <w:p w14:paraId="3747F7A8"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evalue</w:t>
      </w:r>
      <w:proofErr w:type="spellEnd"/>
      <w:r w:rsidRPr="00BE0894">
        <w:rPr>
          <w:rFonts w:ascii="Courier New" w:hAnsi="Courier New" w:cs="Courier New"/>
          <w:sz w:val="16"/>
          <w:szCs w:val="16"/>
        </w:rPr>
        <w:t xml:space="preserve"> numeric</w:t>
      </w:r>
    </w:p>
    <w:p w14:paraId="5EF4BAD3"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score numeric</w:t>
      </w:r>
    </w:p>
    <w:p w14:paraId="6DB025D6"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w:t>
      </w:r>
      <w:proofErr w:type="spellStart"/>
      <w:r w:rsidRPr="00BE0894">
        <w:rPr>
          <w:rFonts w:ascii="Courier New" w:hAnsi="Courier New" w:cs="Courier New"/>
          <w:sz w:val="16"/>
          <w:szCs w:val="16"/>
        </w:rPr>
        <w:t>import_date</w:t>
      </w:r>
      <w:proofErr w:type="spellEnd"/>
      <w:r w:rsidRPr="00BE0894">
        <w:rPr>
          <w:rFonts w:ascii="Courier New" w:hAnsi="Courier New" w:cs="Courier New"/>
          <w:sz w:val="16"/>
          <w:szCs w:val="16"/>
        </w:rPr>
        <w:t xml:space="preserve"> timestamp not null default </w:t>
      </w:r>
      <w:proofErr w:type="spellStart"/>
      <w:r w:rsidRPr="00BE0894">
        <w:rPr>
          <w:rFonts w:ascii="Courier New" w:hAnsi="Courier New" w:cs="Courier New"/>
          <w:sz w:val="16"/>
          <w:szCs w:val="16"/>
        </w:rPr>
        <w:t>clock_timestamp</w:t>
      </w:r>
      <w:proofErr w:type="spellEnd"/>
      <w:r w:rsidRPr="00BE0894">
        <w:rPr>
          <w:rFonts w:ascii="Courier New" w:hAnsi="Courier New" w:cs="Courier New"/>
          <w:sz w:val="16"/>
          <w:szCs w:val="16"/>
        </w:rPr>
        <w:t>()</w:t>
      </w:r>
    </w:p>
    <w:p w14:paraId="19A8863E"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7132C9F8" w14:textId="77777777" w:rsidR="00BE0894" w:rsidRPr="00BE0894" w:rsidRDefault="00BE0894" w:rsidP="00BE0894">
      <w:pPr>
        <w:spacing w:after="0" w:line="240" w:lineRule="auto"/>
        <w:rPr>
          <w:rFonts w:ascii="Courier New" w:hAnsi="Courier New" w:cs="Courier New"/>
          <w:sz w:val="16"/>
          <w:szCs w:val="16"/>
        </w:rPr>
      </w:pPr>
    </w:p>
    <w:p w14:paraId="447B19F1"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CREATE TABLE </w:t>
      </w:r>
      <w:proofErr w:type="spellStart"/>
      <w:r w:rsidRPr="00BE0894">
        <w:rPr>
          <w:rFonts w:ascii="Courier New" w:hAnsi="Courier New" w:cs="Courier New"/>
          <w:sz w:val="16"/>
          <w:szCs w:val="16"/>
        </w:rPr>
        <w:t>hmmer_statistics_import</w:t>
      </w:r>
      <w:proofErr w:type="spellEnd"/>
    </w:p>
    <w:p w14:paraId="419F0D4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p w14:paraId="0DCDA874"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ab/>
        <w:t xml:space="preserve">  target character varying(30)</w:t>
      </w:r>
    </w:p>
    <w:p w14:paraId="25C41214"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w:t>
      </w:r>
      <w:proofErr w:type="spellStart"/>
      <w:r w:rsidRPr="00BE0894">
        <w:rPr>
          <w:rFonts w:ascii="Courier New" w:hAnsi="Courier New" w:cs="Courier New"/>
          <w:sz w:val="16"/>
          <w:szCs w:val="16"/>
        </w:rPr>
        <w:t>tlen</w:t>
      </w:r>
      <w:proofErr w:type="spellEnd"/>
      <w:r w:rsidRPr="00BE0894">
        <w:rPr>
          <w:rFonts w:ascii="Courier New" w:hAnsi="Courier New" w:cs="Courier New"/>
          <w:sz w:val="16"/>
          <w:szCs w:val="16"/>
        </w:rPr>
        <w:t xml:space="preserve">  int</w:t>
      </w:r>
    </w:p>
    <w:p w14:paraId="6DF65BFC"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w:t>
      </w:r>
      <w:proofErr w:type="spellStart"/>
      <w:r w:rsidRPr="00BE0894">
        <w:rPr>
          <w:rFonts w:ascii="Courier New" w:hAnsi="Courier New" w:cs="Courier New"/>
          <w:sz w:val="16"/>
          <w:szCs w:val="16"/>
        </w:rPr>
        <w:t>orf</w:t>
      </w:r>
      <w:proofErr w:type="spellEnd"/>
      <w:r w:rsidRPr="00BE0894">
        <w:rPr>
          <w:rFonts w:ascii="Courier New" w:hAnsi="Courier New" w:cs="Courier New"/>
          <w:sz w:val="16"/>
          <w:szCs w:val="16"/>
        </w:rPr>
        <w:t xml:space="preserve">   character varying(30)</w:t>
      </w:r>
    </w:p>
    <w:p w14:paraId="1F33C0C5"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w:t>
      </w:r>
      <w:proofErr w:type="spellStart"/>
      <w:r w:rsidRPr="00BE0894">
        <w:rPr>
          <w:rFonts w:ascii="Courier New" w:hAnsi="Courier New" w:cs="Courier New"/>
          <w:sz w:val="16"/>
          <w:szCs w:val="16"/>
        </w:rPr>
        <w:t>qlen</w:t>
      </w:r>
      <w:proofErr w:type="spellEnd"/>
      <w:r w:rsidRPr="00BE0894">
        <w:rPr>
          <w:rFonts w:ascii="Courier New" w:hAnsi="Courier New" w:cs="Courier New"/>
          <w:sz w:val="16"/>
          <w:szCs w:val="16"/>
        </w:rPr>
        <w:t xml:space="preserve">  int</w:t>
      </w:r>
    </w:p>
    <w:p w14:paraId="1F77008A"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w:t>
      </w:r>
      <w:proofErr w:type="spellStart"/>
      <w:r w:rsidRPr="00BE0894">
        <w:rPr>
          <w:rFonts w:ascii="Courier New" w:hAnsi="Courier New" w:cs="Courier New"/>
          <w:sz w:val="16"/>
          <w:szCs w:val="16"/>
        </w:rPr>
        <w:t>evalue</w:t>
      </w:r>
      <w:proofErr w:type="spellEnd"/>
      <w:r w:rsidRPr="00BE0894">
        <w:rPr>
          <w:rFonts w:ascii="Courier New" w:hAnsi="Courier New" w:cs="Courier New"/>
          <w:sz w:val="16"/>
          <w:szCs w:val="16"/>
        </w:rPr>
        <w:t xml:space="preserve"> numeric</w:t>
      </w:r>
    </w:p>
    <w:p w14:paraId="335C5FBD" w14:textId="77777777" w:rsidR="00BE0894" w:rsidRP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 xml:space="preserve">        , score numeric</w:t>
      </w:r>
    </w:p>
    <w:p w14:paraId="5205FDB6" w14:textId="5EEE3CF5" w:rsidR="00BE0894" w:rsidRDefault="00BE0894" w:rsidP="00BE0894">
      <w:pPr>
        <w:spacing w:after="0" w:line="240" w:lineRule="auto"/>
        <w:rPr>
          <w:rFonts w:ascii="Courier New" w:hAnsi="Courier New" w:cs="Courier New"/>
          <w:sz w:val="16"/>
          <w:szCs w:val="16"/>
        </w:rPr>
      </w:pPr>
      <w:r w:rsidRPr="00BE0894">
        <w:rPr>
          <w:rFonts w:ascii="Courier New" w:hAnsi="Courier New" w:cs="Courier New"/>
          <w:sz w:val="16"/>
          <w:szCs w:val="16"/>
        </w:rPr>
        <w:t>);</w:t>
      </w:r>
    </w:p>
    <w:bookmarkStart w:id="14" w:name="_Ref33025252"/>
    <w:p w14:paraId="74A56CE0" w14:textId="39B9FE44" w:rsidR="00173E8D" w:rsidRDefault="00173E8D" w:rsidP="00173E8D">
      <w:pPr>
        <w:pStyle w:val="Heading3"/>
      </w:pPr>
      <w:r>
        <w:fldChar w:fldCharType="begin"/>
      </w:r>
      <w:r>
        <w:instrText xml:space="preserve"> autonumlgl </w:instrText>
      </w:r>
      <w:r>
        <w:fldChar w:fldCharType="end"/>
      </w:r>
      <w:r>
        <w:t xml:space="preserve"> </w:t>
      </w:r>
      <w:proofErr w:type="spellStart"/>
      <w:r>
        <w:t>import_hmmer_statistics.sql</w:t>
      </w:r>
      <w:bookmarkEnd w:id="14"/>
      <w:proofErr w:type="spellEnd"/>
    </w:p>
    <w:p w14:paraId="2F5C5424" w14:textId="477F6720" w:rsidR="00173E8D" w:rsidRDefault="00173E8D" w:rsidP="00173E8D">
      <w:r>
        <w:t>Import this script from the psql command line as user chembl_25.</w:t>
      </w:r>
    </w:p>
    <w:p w14:paraId="7DA41196" w14:textId="3F4E7798" w:rsidR="00173E8D" w:rsidRDefault="00173E8D" w:rsidP="00173E8D">
      <w:r>
        <w:t xml:space="preserve">This script is in </w:t>
      </w:r>
      <w:r w:rsidRPr="00173E8D">
        <w:rPr>
          <w:b/>
          <w:bCs/>
        </w:rPr>
        <w:t>~/genomes</w:t>
      </w:r>
      <w:r>
        <w:t>.</w:t>
      </w:r>
    </w:p>
    <w:p w14:paraId="01314E2B"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truncate table </w:t>
      </w:r>
      <w:proofErr w:type="spellStart"/>
      <w:r w:rsidRPr="00173E8D">
        <w:rPr>
          <w:rFonts w:ascii="Courier New" w:hAnsi="Courier New" w:cs="Courier New"/>
          <w:sz w:val="16"/>
          <w:szCs w:val="16"/>
        </w:rPr>
        <w:t>hmmer_statistics_import</w:t>
      </w:r>
      <w:proofErr w:type="spellEnd"/>
      <w:r w:rsidRPr="00173E8D">
        <w:rPr>
          <w:rFonts w:ascii="Courier New" w:hAnsi="Courier New" w:cs="Courier New"/>
          <w:sz w:val="16"/>
          <w:szCs w:val="16"/>
        </w:rPr>
        <w:t>;</w:t>
      </w:r>
    </w:p>
    <w:p w14:paraId="5B907DB8" w14:textId="77777777" w:rsidR="00173E8D" w:rsidRPr="00173E8D" w:rsidRDefault="00173E8D" w:rsidP="00173E8D">
      <w:pPr>
        <w:spacing w:after="0" w:line="240" w:lineRule="auto"/>
        <w:rPr>
          <w:rFonts w:ascii="Courier New" w:hAnsi="Courier New" w:cs="Courier New"/>
          <w:sz w:val="16"/>
          <w:szCs w:val="16"/>
        </w:rPr>
      </w:pPr>
    </w:p>
    <w:p w14:paraId="5133DB3A"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\copy </w:t>
      </w:r>
      <w:proofErr w:type="spellStart"/>
      <w:r w:rsidRPr="00173E8D">
        <w:rPr>
          <w:rFonts w:ascii="Courier New" w:hAnsi="Courier New" w:cs="Courier New"/>
          <w:sz w:val="16"/>
          <w:szCs w:val="16"/>
        </w:rPr>
        <w:t>hmmer_statistics_import</w:t>
      </w:r>
      <w:proofErr w:type="spellEnd"/>
      <w:r w:rsidRPr="00173E8D">
        <w:rPr>
          <w:rFonts w:ascii="Courier New" w:hAnsi="Courier New" w:cs="Courier New"/>
          <w:sz w:val="16"/>
          <w:szCs w:val="16"/>
        </w:rPr>
        <w:t xml:space="preserve"> from 'hmm_stats.txt' delimiter E'\t' CSV HEADER</w:t>
      </w:r>
    </w:p>
    <w:p w14:paraId="4D6E2E24" w14:textId="77777777" w:rsidR="00173E8D" w:rsidRPr="00173E8D" w:rsidRDefault="00173E8D" w:rsidP="00173E8D">
      <w:pPr>
        <w:spacing w:after="0" w:line="240" w:lineRule="auto"/>
        <w:rPr>
          <w:rFonts w:ascii="Courier New" w:hAnsi="Courier New" w:cs="Courier New"/>
          <w:sz w:val="16"/>
          <w:szCs w:val="16"/>
        </w:rPr>
      </w:pPr>
    </w:p>
    <w:p w14:paraId="16ECEE67" w14:textId="77777777" w:rsidR="00173E8D" w:rsidRPr="00173E8D" w:rsidRDefault="00173E8D" w:rsidP="00173E8D">
      <w:pPr>
        <w:spacing w:after="0" w:line="240" w:lineRule="auto"/>
        <w:rPr>
          <w:rFonts w:ascii="Courier New" w:hAnsi="Courier New" w:cs="Courier New"/>
          <w:sz w:val="16"/>
          <w:szCs w:val="16"/>
        </w:rPr>
      </w:pPr>
    </w:p>
    <w:p w14:paraId="1A82984C"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insert into </w:t>
      </w:r>
      <w:proofErr w:type="spellStart"/>
      <w:r w:rsidRPr="00173E8D">
        <w:rPr>
          <w:rFonts w:ascii="Courier New" w:hAnsi="Courier New" w:cs="Courier New"/>
          <w:sz w:val="16"/>
          <w:szCs w:val="16"/>
        </w:rPr>
        <w:t>hmmer_statistics</w:t>
      </w:r>
      <w:proofErr w:type="spellEnd"/>
    </w:p>
    <w:p w14:paraId="1F195BE6"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 target, </w:t>
      </w:r>
      <w:proofErr w:type="spellStart"/>
      <w:r w:rsidRPr="00173E8D">
        <w:rPr>
          <w:rFonts w:ascii="Courier New" w:hAnsi="Courier New" w:cs="Courier New"/>
          <w:sz w:val="16"/>
          <w:szCs w:val="16"/>
        </w:rPr>
        <w:t>tlen</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orf</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qlen</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evalue</w:t>
      </w:r>
      <w:proofErr w:type="spellEnd"/>
      <w:r w:rsidRPr="00173E8D">
        <w:rPr>
          <w:rFonts w:ascii="Courier New" w:hAnsi="Courier New" w:cs="Courier New"/>
          <w:sz w:val="16"/>
          <w:szCs w:val="16"/>
        </w:rPr>
        <w:t>, score)</w:t>
      </w:r>
    </w:p>
    <w:p w14:paraId="2AE75A8D" w14:textId="77777777" w:rsidR="00173E8D" w:rsidRP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select target, </w:t>
      </w:r>
      <w:proofErr w:type="spellStart"/>
      <w:r w:rsidRPr="00173E8D">
        <w:rPr>
          <w:rFonts w:ascii="Courier New" w:hAnsi="Courier New" w:cs="Courier New"/>
          <w:sz w:val="16"/>
          <w:szCs w:val="16"/>
        </w:rPr>
        <w:t>tlen</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orf</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qlen</w:t>
      </w:r>
      <w:proofErr w:type="spellEnd"/>
      <w:r w:rsidRPr="00173E8D">
        <w:rPr>
          <w:rFonts w:ascii="Courier New" w:hAnsi="Courier New" w:cs="Courier New"/>
          <w:sz w:val="16"/>
          <w:szCs w:val="16"/>
        </w:rPr>
        <w:t xml:space="preserve">, </w:t>
      </w:r>
      <w:proofErr w:type="spellStart"/>
      <w:r w:rsidRPr="00173E8D">
        <w:rPr>
          <w:rFonts w:ascii="Courier New" w:hAnsi="Courier New" w:cs="Courier New"/>
          <w:sz w:val="16"/>
          <w:szCs w:val="16"/>
        </w:rPr>
        <w:t>evalue</w:t>
      </w:r>
      <w:proofErr w:type="spellEnd"/>
      <w:r w:rsidRPr="00173E8D">
        <w:rPr>
          <w:rFonts w:ascii="Courier New" w:hAnsi="Courier New" w:cs="Courier New"/>
          <w:sz w:val="16"/>
          <w:szCs w:val="16"/>
        </w:rPr>
        <w:t>, score</w:t>
      </w:r>
    </w:p>
    <w:p w14:paraId="404ED17E" w14:textId="229089B4" w:rsidR="00173E8D" w:rsidRDefault="00173E8D" w:rsidP="00173E8D">
      <w:pPr>
        <w:spacing w:after="0" w:line="240" w:lineRule="auto"/>
        <w:rPr>
          <w:rFonts w:ascii="Courier New" w:hAnsi="Courier New" w:cs="Courier New"/>
          <w:sz w:val="16"/>
          <w:szCs w:val="16"/>
        </w:rPr>
      </w:pPr>
      <w:r w:rsidRPr="00173E8D">
        <w:rPr>
          <w:rFonts w:ascii="Courier New" w:hAnsi="Courier New" w:cs="Courier New"/>
          <w:sz w:val="16"/>
          <w:szCs w:val="16"/>
        </w:rPr>
        <w:t xml:space="preserve">from </w:t>
      </w:r>
      <w:proofErr w:type="spellStart"/>
      <w:r w:rsidRPr="00173E8D">
        <w:rPr>
          <w:rFonts w:ascii="Courier New" w:hAnsi="Courier New" w:cs="Courier New"/>
          <w:sz w:val="16"/>
          <w:szCs w:val="16"/>
        </w:rPr>
        <w:t>hmmer_statistics_import</w:t>
      </w:r>
      <w:proofErr w:type="spellEnd"/>
      <w:r w:rsidRPr="00173E8D">
        <w:rPr>
          <w:rFonts w:ascii="Courier New" w:hAnsi="Courier New" w:cs="Courier New"/>
          <w:sz w:val="16"/>
          <w:szCs w:val="16"/>
        </w:rPr>
        <w:t>;</w:t>
      </w:r>
    </w:p>
    <w:p w14:paraId="1DFF95C2" w14:textId="45EB108A" w:rsidR="00C75AC3" w:rsidRDefault="00C75AC3">
      <w:pPr>
        <w:rPr>
          <w:rFonts w:ascii="Courier New" w:hAnsi="Courier New" w:cs="Courier New"/>
          <w:sz w:val="16"/>
          <w:szCs w:val="16"/>
        </w:rPr>
      </w:pPr>
      <w:r>
        <w:rPr>
          <w:rFonts w:ascii="Courier New" w:hAnsi="Courier New" w:cs="Courier New"/>
          <w:sz w:val="16"/>
          <w:szCs w:val="16"/>
        </w:rPr>
        <w:br w:type="page"/>
      </w:r>
    </w:p>
    <w:p w14:paraId="4F83B846" w14:textId="77777777" w:rsidR="00C75AC3" w:rsidRDefault="00C75AC3" w:rsidP="00C75AC3">
      <w:pPr>
        <w:pStyle w:val="Heading2"/>
      </w:pPr>
      <w:r>
        <w:lastRenderedPageBreak/>
        <w:fldChar w:fldCharType="begin"/>
      </w:r>
      <w:r>
        <w:instrText xml:space="preserve"> autonumlgl </w:instrText>
      </w:r>
      <w:r>
        <w:fldChar w:fldCharType="end"/>
      </w:r>
      <w:r>
        <w:t xml:space="preserve"> Consolidated statistics analysis</w:t>
      </w:r>
    </w:p>
    <w:bookmarkStart w:id="15" w:name="_Ref33108890"/>
    <w:p w14:paraId="0B413C89" w14:textId="77777777" w:rsidR="00C75AC3" w:rsidRDefault="00C75AC3" w:rsidP="00C75AC3">
      <w:pPr>
        <w:pStyle w:val="Heading3"/>
      </w:pPr>
      <w:r>
        <w:fldChar w:fldCharType="begin"/>
      </w:r>
      <w:r>
        <w:instrText xml:space="preserve">autonumlgl </w:instrText>
      </w:r>
      <w:r>
        <w:fldChar w:fldCharType="end"/>
      </w:r>
      <w:r>
        <w:t xml:space="preserve"> </w:t>
      </w:r>
      <w:proofErr w:type="spellStart"/>
      <w:r>
        <w:t>consolidated_orf_target.sql</w:t>
      </w:r>
      <w:bookmarkEnd w:id="15"/>
      <w:proofErr w:type="spellEnd"/>
    </w:p>
    <w:p w14:paraId="60BC04D9" w14:textId="77777777" w:rsidR="00C75AC3" w:rsidRPr="006D392F" w:rsidRDefault="00C75AC3" w:rsidP="00C75AC3">
      <w:pPr>
        <w:spacing w:after="0" w:line="240" w:lineRule="auto"/>
        <w:rPr>
          <w:rFonts w:ascii="Courier New" w:hAnsi="Courier New" w:cs="Courier New"/>
          <w:sz w:val="16"/>
          <w:szCs w:val="16"/>
        </w:rPr>
      </w:pPr>
      <w:r w:rsidRPr="006D392F">
        <w:rPr>
          <w:rFonts w:ascii="Courier New" w:hAnsi="Courier New" w:cs="Courier New"/>
          <w:sz w:val="16"/>
          <w:szCs w:val="16"/>
        </w:rPr>
        <w:t xml:space="preserve">\copy ( select </w:t>
      </w:r>
      <w:proofErr w:type="spellStart"/>
      <w:r w:rsidRPr="006D392F">
        <w:rPr>
          <w:rFonts w:ascii="Courier New" w:hAnsi="Courier New" w:cs="Courier New"/>
          <w:sz w:val="16"/>
          <w:szCs w:val="16"/>
        </w:rPr>
        <w:t>h.orf</w:t>
      </w:r>
      <w:proofErr w:type="spellEnd"/>
      <w:r w:rsidRPr="006D392F">
        <w:rPr>
          <w:rFonts w:ascii="Courier New" w:hAnsi="Courier New" w:cs="Courier New"/>
          <w:sz w:val="16"/>
          <w:szCs w:val="16"/>
        </w:rPr>
        <w:t xml:space="preserve"> </w:t>
      </w:r>
    </w:p>
    <w:p w14:paraId="2812D1B3"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 </w:t>
      </w:r>
      <w:proofErr w:type="spellStart"/>
      <w:r w:rsidRPr="006D392F">
        <w:rPr>
          <w:rFonts w:ascii="Courier New" w:hAnsi="Courier New" w:cs="Courier New"/>
          <w:sz w:val="16"/>
          <w:szCs w:val="16"/>
        </w:rPr>
        <w:t>b.target,b.score</w:t>
      </w:r>
      <w:proofErr w:type="spellEnd"/>
      <w:r w:rsidRPr="006D392F">
        <w:rPr>
          <w:rFonts w:ascii="Courier New" w:hAnsi="Courier New" w:cs="Courier New"/>
          <w:sz w:val="16"/>
          <w:szCs w:val="16"/>
        </w:rPr>
        <w:t xml:space="preserve"> as </w:t>
      </w:r>
      <w:proofErr w:type="spellStart"/>
      <w:r w:rsidRPr="006D392F">
        <w:rPr>
          <w:rFonts w:ascii="Courier New" w:hAnsi="Courier New" w:cs="Courier New"/>
          <w:sz w:val="16"/>
          <w:szCs w:val="16"/>
        </w:rPr>
        <w:t>blast_score</w:t>
      </w:r>
      <w:proofErr w:type="spellEnd"/>
    </w:p>
    <w:p w14:paraId="750383D6"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 </w:t>
      </w:r>
      <w:proofErr w:type="spellStart"/>
      <w:r w:rsidRPr="006D392F">
        <w:rPr>
          <w:rFonts w:ascii="Courier New" w:hAnsi="Courier New" w:cs="Courier New"/>
          <w:sz w:val="16"/>
          <w:szCs w:val="16"/>
        </w:rPr>
        <w:t>h.score</w:t>
      </w:r>
      <w:proofErr w:type="spellEnd"/>
      <w:r w:rsidRPr="006D392F">
        <w:rPr>
          <w:rFonts w:ascii="Courier New" w:hAnsi="Courier New" w:cs="Courier New"/>
          <w:sz w:val="16"/>
          <w:szCs w:val="16"/>
        </w:rPr>
        <w:t xml:space="preserve"> as </w:t>
      </w:r>
      <w:proofErr w:type="spellStart"/>
      <w:r w:rsidRPr="006D392F">
        <w:rPr>
          <w:rFonts w:ascii="Courier New" w:hAnsi="Courier New" w:cs="Courier New"/>
          <w:sz w:val="16"/>
          <w:szCs w:val="16"/>
        </w:rPr>
        <w:t>hmmer_score</w:t>
      </w:r>
      <w:proofErr w:type="spellEnd"/>
    </w:p>
    <w:p w14:paraId="22E59158"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 </w:t>
      </w:r>
      <w:proofErr w:type="spellStart"/>
      <w:r w:rsidRPr="006D392F">
        <w:rPr>
          <w:rFonts w:ascii="Courier New" w:hAnsi="Courier New" w:cs="Courier New"/>
          <w:sz w:val="16"/>
          <w:szCs w:val="16"/>
        </w:rPr>
        <w:t>b.expect</w:t>
      </w:r>
      <w:proofErr w:type="spellEnd"/>
      <w:r w:rsidRPr="006D392F">
        <w:rPr>
          <w:rFonts w:ascii="Courier New" w:hAnsi="Courier New" w:cs="Courier New"/>
          <w:sz w:val="16"/>
          <w:szCs w:val="16"/>
        </w:rPr>
        <w:t xml:space="preserve"> as </w:t>
      </w:r>
      <w:proofErr w:type="spellStart"/>
      <w:r w:rsidRPr="006D392F">
        <w:rPr>
          <w:rFonts w:ascii="Courier New" w:hAnsi="Courier New" w:cs="Courier New"/>
          <w:sz w:val="16"/>
          <w:szCs w:val="16"/>
        </w:rPr>
        <w:t>blast_expect</w:t>
      </w:r>
      <w:proofErr w:type="spellEnd"/>
      <w:r w:rsidRPr="006D392F">
        <w:rPr>
          <w:rFonts w:ascii="Courier New" w:hAnsi="Courier New" w:cs="Courier New"/>
          <w:sz w:val="16"/>
          <w:szCs w:val="16"/>
        </w:rPr>
        <w:t xml:space="preserve">, </w:t>
      </w:r>
      <w:proofErr w:type="spellStart"/>
      <w:r w:rsidRPr="006D392F">
        <w:rPr>
          <w:rFonts w:ascii="Courier New" w:hAnsi="Courier New" w:cs="Courier New"/>
          <w:sz w:val="16"/>
          <w:szCs w:val="16"/>
        </w:rPr>
        <w:t>h.evalue</w:t>
      </w:r>
      <w:proofErr w:type="spellEnd"/>
      <w:r w:rsidRPr="006D392F">
        <w:rPr>
          <w:rFonts w:ascii="Courier New" w:hAnsi="Courier New" w:cs="Courier New"/>
          <w:sz w:val="16"/>
          <w:szCs w:val="16"/>
        </w:rPr>
        <w:t xml:space="preserve"> </w:t>
      </w:r>
    </w:p>
    <w:p w14:paraId="5C05A652" w14:textId="77777777" w:rsidR="00C75AC3" w:rsidRPr="006D392F" w:rsidRDefault="00C75AC3" w:rsidP="00C75AC3">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FROM blast_statistics b </w:t>
      </w:r>
    </w:p>
    <w:p w14:paraId="5FCA9152" w14:textId="77777777" w:rsidR="00C75AC3" w:rsidRPr="006D392F" w:rsidRDefault="00C75AC3" w:rsidP="00C75AC3">
      <w:pPr>
        <w:spacing w:after="0" w:line="240" w:lineRule="auto"/>
        <w:ind w:left="1440"/>
        <w:rPr>
          <w:rFonts w:ascii="Courier New" w:hAnsi="Courier New" w:cs="Courier New"/>
          <w:sz w:val="16"/>
          <w:szCs w:val="16"/>
        </w:rPr>
      </w:pPr>
      <w:r w:rsidRPr="006D392F">
        <w:rPr>
          <w:rFonts w:ascii="Courier New" w:hAnsi="Courier New" w:cs="Courier New"/>
          <w:sz w:val="16"/>
          <w:szCs w:val="16"/>
        </w:rPr>
        <w:t xml:space="preserve">join </w:t>
      </w:r>
      <w:proofErr w:type="spellStart"/>
      <w:r w:rsidRPr="006D392F">
        <w:rPr>
          <w:rFonts w:ascii="Courier New" w:hAnsi="Courier New" w:cs="Courier New"/>
          <w:sz w:val="16"/>
          <w:szCs w:val="16"/>
        </w:rPr>
        <w:t>hmmer_statistics</w:t>
      </w:r>
      <w:proofErr w:type="spellEnd"/>
      <w:r w:rsidRPr="006D392F">
        <w:rPr>
          <w:rFonts w:ascii="Courier New" w:hAnsi="Courier New" w:cs="Courier New"/>
          <w:sz w:val="16"/>
          <w:szCs w:val="16"/>
        </w:rPr>
        <w:t xml:space="preserve"> h </w:t>
      </w:r>
    </w:p>
    <w:p w14:paraId="7935E874" w14:textId="77777777" w:rsidR="00C75AC3" w:rsidRPr="006D392F" w:rsidRDefault="00C75AC3" w:rsidP="00C75AC3">
      <w:pPr>
        <w:spacing w:after="0" w:line="240" w:lineRule="auto"/>
        <w:ind w:left="1440"/>
        <w:rPr>
          <w:rFonts w:ascii="Courier New" w:hAnsi="Courier New" w:cs="Courier New"/>
          <w:sz w:val="16"/>
          <w:szCs w:val="16"/>
        </w:rPr>
      </w:pPr>
      <w:r w:rsidRPr="006D392F">
        <w:rPr>
          <w:rFonts w:ascii="Courier New" w:hAnsi="Courier New" w:cs="Courier New"/>
          <w:sz w:val="16"/>
          <w:szCs w:val="16"/>
        </w:rPr>
        <w:t xml:space="preserve">on </w:t>
      </w:r>
      <w:proofErr w:type="spellStart"/>
      <w:r w:rsidRPr="006D392F">
        <w:rPr>
          <w:rFonts w:ascii="Courier New" w:hAnsi="Courier New" w:cs="Courier New"/>
          <w:sz w:val="16"/>
          <w:szCs w:val="16"/>
        </w:rPr>
        <w:t>b.orf_id</w:t>
      </w:r>
      <w:proofErr w:type="spellEnd"/>
      <w:r w:rsidRPr="006D392F">
        <w:rPr>
          <w:rFonts w:ascii="Courier New" w:hAnsi="Courier New" w:cs="Courier New"/>
          <w:sz w:val="16"/>
          <w:szCs w:val="16"/>
        </w:rPr>
        <w:t xml:space="preserve"> = </w:t>
      </w:r>
      <w:proofErr w:type="spellStart"/>
      <w:r w:rsidRPr="006D392F">
        <w:rPr>
          <w:rFonts w:ascii="Courier New" w:hAnsi="Courier New" w:cs="Courier New"/>
          <w:sz w:val="16"/>
          <w:szCs w:val="16"/>
        </w:rPr>
        <w:t>h.orf</w:t>
      </w:r>
      <w:proofErr w:type="spellEnd"/>
      <w:r w:rsidRPr="006D392F">
        <w:rPr>
          <w:rFonts w:ascii="Courier New" w:hAnsi="Courier New" w:cs="Courier New"/>
          <w:sz w:val="16"/>
          <w:szCs w:val="16"/>
        </w:rPr>
        <w:t xml:space="preserve"> and </w:t>
      </w:r>
      <w:proofErr w:type="spellStart"/>
      <w:r w:rsidRPr="006D392F">
        <w:rPr>
          <w:rFonts w:ascii="Courier New" w:hAnsi="Courier New" w:cs="Courier New"/>
          <w:sz w:val="16"/>
          <w:szCs w:val="16"/>
        </w:rPr>
        <w:t>b.target</w:t>
      </w:r>
      <w:proofErr w:type="spellEnd"/>
      <w:r w:rsidRPr="006D392F">
        <w:rPr>
          <w:rFonts w:ascii="Courier New" w:hAnsi="Courier New" w:cs="Courier New"/>
          <w:sz w:val="16"/>
          <w:szCs w:val="16"/>
        </w:rPr>
        <w:t xml:space="preserve"> = </w:t>
      </w:r>
      <w:proofErr w:type="spellStart"/>
      <w:r w:rsidRPr="006D392F">
        <w:rPr>
          <w:rFonts w:ascii="Courier New" w:hAnsi="Courier New" w:cs="Courier New"/>
          <w:sz w:val="16"/>
          <w:szCs w:val="16"/>
        </w:rPr>
        <w:t>h.target</w:t>
      </w:r>
      <w:proofErr w:type="spellEnd"/>
      <w:r w:rsidRPr="006D392F">
        <w:rPr>
          <w:rFonts w:ascii="Courier New" w:hAnsi="Courier New" w:cs="Courier New"/>
          <w:sz w:val="16"/>
          <w:szCs w:val="16"/>
        </w:rPr>
        <w:t>)</w:t>
      </w:r>
    </w:p>
    <w:p w14:paraId="65E66887" w14:textId="6CB9B6F0" w:rsidR="00173E8D" w:rsidRDefault="00C75AC3" w:rsidP="001A1C56">
      <w:pPr>
        <w:spacing w:after="0" w:line="240" w:lineRule="auto"/>
        <w:ind w:left="720"/>
        <w:rPr>
          <w:rFonts w:ascii="Courier New" w:hAnsi="Courier New" w:cs="Courier New"/>
          <w:sz w:val="16"/>
          <w:szCs w:val="16"/>
        </w:rPr>
      </w:pPr>
      <w:r w:rsidRPr="006D392F">
        <w:rPr>
          <w:rFonts w:ascii="Courier New" w:hAnsi="Courier New" w:cs="Courier New"/>
          <w:sz w:val="16"/>
          <w:szCs w:val="16"/>
        </w:rPr>
        <w:t xml:space="preserve"> to C:\Users\Jeremy-satellite\Documents\RBIF120\consolidated_stats.txt CSV delimiter '</w:t>
      </w:r>
      <w:r w:rsidR="001A1C56">
        <w:rPr>
          <w:rFonts w:ascii="Courier New" w:hAnsi="Courier New" w:cs="Courier New"/>
          <w:sz w:val="16"/>
          <w:szCs w:val="16"/>
        </w:rPr>
        <w:t xml:space="preserve"> ‘</w:t>
      </w:r>
    </w:p>
    <w:p w14:paraId="2BAC08A7" w14:textId="01D4C510" w:rsidR="001A1C56" w:rsidRDefault="001A1C56" w:rsidP="001A1C56">
      <w:pPr>
        <w:spacing w:after="0" w:line="240" w:lineRule="auto"/>
        <w:ind w:left="720"/>
        <w:rPr>
          <w:rFonts w:ascii="Courier New" w:hAnsi="Courier New" w:cs="Courier New"/>
          <w:sz w:val="16"/>
          <w:szCs w:val="16"/>
        </w:rPr>
      </w:pPr>
    </w:p>
    <w:bookmarkStart w:id="16" w:name="_Ref33120244"/>
    <w:p w14:paraId="5A98BAD9" w14:textId="3A753BC3" w:rsidR="001A1C56" w:rsidRDefault="001A1C56" w:rsidP="001A1C56">
      <w:pPr>
        <w:pStyle w:val="Heading3"/>
      </w:pPr>
      <w:r>
        <w:fldChar w:fldCharType="begin"/>
      </w:r>
      <w:r>
        <w:instrText xml:space="preserve"> autonumlgl </w:instrText>
      </w:r>
      <w:r>
        <w:fldChar w:fldCharType="end"/>
      </w:r>
      <w:r>
        <w:t xml:space="preserve"> </w:t>
      </w:r>
      <w:proofErr w:type="spellStart"/>
      <w:r>
        <w:t>compare_scores.R</w:t>
      </w:r>
      <w:bookmarkEnd w:id="16"/>
      <w:proofErr w:type="spellEnd"/>
    </w:p>
    <w:p w14:paraId="0A5BD038"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 Scores comparison</w:t>
      </w:r>
    </w:p>
    <w:p w14:paraId="7F4FA317" w14:textId="77777777" w:rsidR="001A1C56" w:rsidRPr="001A1C56" w:rsidRDefault="001A1C56" w:rsidP="001A1C56">
      <w:pPr>
        <w:spacing w:after="0" w:line="240" w:lineRule="auto"/>
        <w:rPr>
          <w:rFonts w:ascii="Courier New" w:hAnsi="Courier New" w:cs="Courier New"/>
          <w:sz w:val="16"/>
          <w:szCs w:val="16"/>
        </w:rPr>
      </w:pPr>
      <w:proofErr w:type="spellStart"/>
      <w:r w:rsidRPr="001A1C56">
        <w:rPr>
          <w:rFonts w:ascii="Courier New" w:hAnsi="Courier New" w:cs="Courier New"/>
          <w:sz w:val="16"/>
          <w:szCs w:val="16"/>
        </w:rPr>
        <w:t>consolidated_stats</w:t>
      </w:r>
      <w:proofErr w:type="spellEnd"/>
      <w:r w:rsidRPr="001A1C56">
        <w:rPr>
          <w:rFonts w:ascii="Courier New" w:hAnsi="Courier New" w:cs="Courier New"/>
          <w:sz w:val="16"/>
          <w:szCs w:val="16"/>
        </w:rPr>
        <w:t xml:space="preserve">=read.csv(file = "consolidated_stats.txt", </w:t>
      </w:r>
      <w:proofErr w:type="spellStart"/>
      <w:r w:rsidRPr="001A1C56">
        <w:rPr>
          <w:rFonts w:ascii="Courier New" w:hAnsi="Courier New" w:cs="Courier New"/>
          <w:sz w:val="16"/>
          <w:szCs w:val="16"/>
        </w:rPr>
        <w:t>sep</w:t>
      </w:r>
      <w:proofErr w:type="spellEnd"/>
      <w:r w:rsidRPr="001A1C56">
        <w:rPr>
          <w:rFonts w:ascii="Courier New" w:hAnsi="Courier New" w:cs="Courier New"/>
          <w:sz w:val="16"/>
          <w:szCs w:val="16"/>
        </w:rPr>
        <w:t xml:space="preserve">='\t', </w:t>
      </w:r>
      <w:proofErr w:type="spellStart"/>
      <w:r w:rsidRPr="001A1C56">
        <w:rPr>
          <w:rFonts w:ascii="Courier New" w:hAnsi="Courier New" w:cs="Courier New"/>
          <w:sz w:val="16"/>
          <w:szCs w:val="16"/>
        </w:rPr>
        <w:t>stringsAsFactors</w:t>
      </w:r>
      <w:proofErr w:type="spellEnd"/>
      <w:r w:rsidRPr="001A1C56">
        <w:rPr>
          <w:rFonts w:ascii="Courier New" w:hAnsi="Courier New" w:cs="Courier New"/>
          <w:sz w:val="16"/>
          <w:szCs w:val="16"/>
        </w:rPr>
        <w:t xml:space="preserve"> = FALSE)</w:t>
      </w:r>
    </w:p>
    <w:p w14:paraId="2D30AF1F"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attach(</w:t>
      </w:r>
      <w:proofErr w:type="spellStart"/>
      <w:r w:rsidRPr="001A1C56">
        <w:rPr>
          <w:rFonts w:ascii="Courier New" w:hAnsi="Courier New" w:cs="Courier New"/>
          <w:sz w:val="16"/>
          <w:szCs w:val="16"/>
        </w:rPr>
        <w:t>consolidated_stats</w:t>
      </w:r>
      <w:proofErr w:type="spellEnd"/>
      <w:r w:rsidRPr="001A1C56">
        <w:rPr>
          <w:rFonts w:ascii="Courier New" w:hAnsi="Courier New" w:cs="Courier New"/>
          <w:sz w:val="16"/>
          <w:szCs w:val="16"/>
        </w:rPr>
        <w:t>)</w:t>
      </w:r>
    </w:p>
    <w:p w14:paraId="3FBB1326"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plot(</w:t>
      </w:r>
      <w:proofErr w:type="spellStart"/>
      <w:r w:rsidRPr="001A1C56">
        <w:rPr>
          <w:rFonts w:ascii="Courier New" w:hAnsi="Courier New" w:cs="Courier New"/>
          <w:sz w:val="16"/>
          <w:szCs w:val="16"/>
        </w:rPr>
        <w:t>blast_score,hmmer_score,main</w:t>
      </w:r>
      <w:proofErr w:type="spellEnd"/>
      <w:r w:rsidRPr="001A1C56">
        <w:rPr>
          <w:rFonts w:ascii="Courier New" w:hAnsi="Courier New" w:cs="Courier New"/>
          <w:sz w:val="16"/>
          <w:szCs w:val="16"/>
        </w:rPr>
        <w:t>='Comparison of BLASTP vs HMM scores for P. falciparum with targets')</w:t>
      </w:r>
    </w:p>
    <w:p w14:paraId="06DA7F4F" w14:textId="77777777" w:rsidR="001A1C56" w:rsidRP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abline(a=0,b=median(hmmer_score/blast_score)+mad(hmmer_score/blast_score),col='red')</w:t>
      </w:r>
    </w:p>
    <w:p w14:paraId="3E826E7F" w14:textId="720D4E15" w:rsidR="001A1C56" w:rsidRDefault="001A1C56" w:rsidP="001A1C56">
      <w:pPr>
        <w:spacing w:after="0" w:line="240" w:lineRule="auto"/>
        <w:rPr>
          <w:rFonts w:ascii="Courier New" w:hAnsi="Courier New" w:cs="Courier New"/>
          <w:sz w:val="16"/>
          <w:szCs w:val="16"/>
        </w:rPr>
      </w:pPr>
      <w:r w:rsidRPr="001A1C56">
        <w:rPr>
          <w:rFonts w:ascii="Courier New" w:hAnsi="Courier New" w:cs="Courier New"/>
          <w:sz w:val="16"/>
          <w:szCs w:val="16"/>
        </w:rPr>
        <w:t>detach()</w:t>
      </w:r>
    </w:p>
    <w:p w14:paraId="03796CA0" w14:textId="77777777" w:rsidR="00FF387D" w:rsidRDefault="00FF387D" w:rsidP="001A1C56">
      <w:pPr>
        <w:spacing w:after="0" w:line="240" w:lineRule="auto"/>
        <w:rPr>
          <w:rFonts w:ascii="Courier New" w:hAnsi="Courier New" w:cs="Courier New"/>
          <w:sz w:val="16"/>
          <w:szCs w:val="16"/>
        </w:rPr>
      </w:pPr>
    </w:p>
    <w:bookmarkStart w:id="17" w:name="_Ref33732019"/>
    <w:p w14:paraId="3AA36198" w14:textId="7F3727B2" w:rsidR="00FF387D" w:rsidRDefault="00FF387D" w:rsidP="00FF387D">
      <w:pPr>
        <w:pStyle w:val="Heading3"/>
      </w:pPr>
      <w:r>
        <w:fldChar w:fldCharType="begin"/>
      </w:r>
      <w:r>
        <w:instrText xml:space="preserve"> autonumlgl </w:instrText>
      </w:r>
      <w:r>
        <w:fldChar w:fldCharType="end"/>
      </w:r>
      <w:r>
        <w:t xml:space="preserve"> Score normality and </w:t>
      </w:r>
      <w:proofErr w:type="spellStart"/>
      <w:r>
        <w:t>kmeans</w:t>
      </w:r>
      <w:proofErr w:type="spellEnd"/>
      <w:r>
        <w:t xml:space="preserve"> analysis</w:t>
      </w:r>
      <w:bookmarkEnd w:id="17"/>
    </w:p>
    <w:p w14:paraId="2712F5FE"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 score normality</w:t>
      </w:r>
    </w:p>
    <w:p w14:paraId="1D73C7AC"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 xml:space="preserve">stats=read.csv(file='../process_plasmodium/blast_statistics.txt', </w:t>
      </w:r>
      <w:proofErr w:type="spellStart"/>
      <w:r w:rsidRPr="00FF387D">
        <w:rPr>
          <w:rFonts w:ascii="Courier New" w:hAnsi="Courier New" w:cs="Courier New"/>
          <w:sz w:val="16"/>
          <w:szCs w:val="16"/>
        </w:rPr>
        <w:t>sep</w:t>
      </w:r>
      <w:proofErr w:type="spellEnd"/>
      <w:r w:rsidRPr="00FF387D">
        <w:rPr>
          <w:rFonts w:ascii="Courier New" w:hAnsi="Courier New" w:cs="Courier New"/>
          <w:sz w:val="16"/>
          <w:szCs w:val="16"/>
        </w:rPr>
        <w:t xml:space="preserve">="\t", </w:t>
      </w:r>
      <w:proofErr w:type="spellStart"/>
      <w:r w:rsidRPr="00FF387D">
        <w:rPr>
          <w:rFonts w:ascii="Courier New" w:hAnsi="Courier New" w:cs="Courier New"/>
          <w:sz w:val="16"/>
          <w:szCs w:val="16"/>
        </w:rPr>
        <w:t>stringsAsFactors</w:t>
      </w:r>
      <w:proofErr w:type="spellEnd"/>
      <w:r w:rsidRPr="00FF387D">
        <w:rPr>
          <w:rFonts w:ascii="Courier New" w:hAnsi="Courier New" w:cs="Courier New"/>
          <w:sz w:val="16"/>
          <w:szCs w:val="16"/>
        </w:rPr>
        <w:t xml:space="preserve"> = FALSE)</w:t>
      </w:r>
    </w:p>
    <w:p w14:paraId="7DBFE660"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organism="P. falciparum 3D7"</w:t>
      </w:r>
    </w:p>
    <w:p w14:paraId="45F5E95C" w14:textId="77777777" w:rsidR="00FF387D" w:rsidRPr="00FF387D" w:rsidRDefault="00FF387D" w:rsidP="00FF387D">
      <w:pPr>
        <w:spacing w:after="0" w:line="240" w:lineRule="auto"/>
        <w:rPr>
          <w:rFonts w:ascii="Courier New" w:hAnsi="Courier New" w:cs="Courier New"/>
          <w:sz w:val="16"/>
          <w:szCs w:val="16"/>
        </w:rPr>
      </w:pPr>
    </w:p>
    <w:p w14:paraId="06064B43"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attach(stats)</w:t>
      </w:r>
    </w:p>
    <w:p w14:paraId="3A81FED7"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qqnorm(log(score),main='Q-Q Plot for BLASTP log(scores)')</w:t>
      </w:r>
    </w:p>
    <w:p w14:paraId="281A4C1C"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qqline(log(score),col='red',</w:t>
      </w:r>
      <w:proofErr w:type="spellStart"/>
      <w:r w:rsidRPr="00FF387D">
        <w:rPr>
          <w:rFonts w:ascii="Courier New" w:hAnsi="Courier New" w:cs="Courier New"/>
          <w:sz w:val="16"/>
          <w:szCs w:val="16"/>
        </w:rPr>
        <w:t>lwd</w:t>
      </w:r>
      <w:proofErr w:type="spellEnd"/>
      <w:r w:rsidRPr="00FF387D">
        <w:rPr>
          <w:rFonts w:ascii="Courier New" w:hAnsi="Courier New" w:cs="Courier New"/>
          <w:sz w:val="16"/>
          <w:szCs w:val="16"/>
        </w:rPr>
        <w:t>=3)</w:t>
      </w:r>
    </w:p>
    <w:p w14:paraId="13E68506"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detach()</w:t>
      </w:r>
    </w:p>
    <w:p w14:paraId="0D89E929" w14:textId="77777777" w:rsidR="00FF387D" w:rsidRPr="00FF387D" w:rsidRDefault="00FF387D" w:rsidP="00FF387D">
      <w:pPr>
        <w:spacing w:after="0" w:line="240" w:lineRule="auto"/>
        <w:rPr>
          <w:rFonts w:ascii="Courier New" w:hAnsi="Courier New" w:cs="Courier New"/>
          <w:sz w:val="16"/>
          <w:szCs w:val="16"/>
        </w:rPr>
      </w:pPr>
    </w:p>
    <w:p w14:paraId="7EC28349" w14:textId="77777777" w:rsidR="00FF387D" w:rsidRPr="00FF387D" w:rsidRDefault="00FF387D" w:rsidP="00FF387D">
      <w:pPr>
        <w:spacing w:after="0" w:line="240" w:lineRule="auto"/>
        <w:rPr>
          <w:rFonts w:ascii="Courier New" w:hAnsi="Courier New" w:cs="Courier New"/>
          <w:sz w:val="16"/>
          <w:szCs w:val="16"/>
        </w:rPr>
      </w:pPr>
      <w:proofErr w:type="spellStart"/>
      <w:r w:rsidRPr="00FF387D">
        <w:rPr>
          <w:rFonts w:ascii="Courier New" w:hAnsi="Courier New" w:cs="Courier New"/>
          <w:sz w:val="16"/>
          <w:szCs w:val="16"/>
        </w:rPr>
        <w:t>norm_log_thresh</w:t>
      </w:r>
      <w:proofErr w:type="spellEnd"/>
      <w:r w:rsidRPr="00FF387D">
        <w:rPr>
          <w:rFonts w:ascii="Courier New" w:hAnsi="Courier New" w:cs="Courier New"/>
          <w:sz w:val="16"/>
          <w:szCs w:val="16"/>
        </w:rPr>
        <w:t>=median(log(</w:t>
      </w:r>
      <w:proofErr w:type="spellStart"/>
      <w:r w:rsidRPr="00FF387D">
        <w:rPr>
          <w:rFonts w:ascii="Courier New" w:hAnsi="Courier New" w:cs="Courier New"/>
          <w:sz w:val="16"/>
          <w:szCs w:val="16"/>
        </w:rPr>
        <w:t>stats$score</w:t>
      </w:r>
      <w:proofErr w:type="spellEnd"/>
      <w:r w:rsidRPr="00FF387D">
        <w:rPr>
          <w:rFonts w:ascii="Courier New" w:hAnsi="Courier New" w:cs="Courier New"/>
          <w:sz w:val="16"/>
          <w:szCs w:val="16"/>
        </w:rPr>
        <w:t>))+2*mad(log(</w:t>
      </w:r>
      <w:proofErr w:type="spellStart"/>
      <w:r w:rsidRPr="00FF387D">
        <w:rPr>
          <w:rFonts w:ascii="Courier New" w:hAnsi="Courier New" w:cs="Courier New"/>
          <w:sz w:val="16"/>
          <w:szCs w:val="16"/>
        </w:rPr>
        <w:t>stats$score</w:t>
      </w:r>
      <w:proofErr w:type="spellEnd"/>
      <w:r w:rsidRPr="00FF387D">
        <w:rPr>
          <w:rFonts w:ascii="Courier New" w:hAnsi="Courier New" w:cs="Courier New"/>
          <w:sz w:val="16"/>
          <w:szCs w:val="16"/>
        </w:rPr>
        <w:t>))</w:t>
      </w:r>
    </w:p>
    <w:p w14:paraId="07338CF8" w14:textId="77777777" w:rsidR="00FF387D" w:rsidRPr="00FF387D" w:rsidRDefault="00FF387D" w:rsidP="00FF387D">
      <w:pPr>
        <w:spacing w:after="0" w:line="240" w:lineRule="auto"/>
        <w:rPr>
          <w:rFonts w:ascii="Courier New" w:hAnsi="Courier New" w:cs="Courier New"/>
          <w:sz w:val="16"/>
          <w:szCs w:val="16"/>
        </w:rPr>
      </w:pPr>
      <w:proofErr w:type="spellStart"/>
      <w:r w:rsidRPr="00FF387D">
        <w:rPr>
          <w:rFonts w:ascii="Courier New" w:hAnsi="Courier New" w:cs="Courier New"/>
          <w:sz w:val="16"/>
          <w:szCs w:val="16"/>
        </w:rPr>
        <w:t>norm_thresh</w:t>
      </w:r>
      <w:proofErr w:type="spellEnd"/>
      <w:r w:rsidRPr="00FF387D">
        <w:rPr>
          <w:rFonts w:ascii="Courier New" w:hAnsi="Courier New" w:cs="Courier New"/>
          <w:sz w:val="16"/>
          <w:szCs w:val="16"/>
        </w:rPr>
        <w:t>=median(</w:t>
      </w:r>
      <w:proofErr w:type="spellStart"/>
      <w:r w:rsidRPr="00FF387D">
        <w:rPr>
          <w:rFonts w:ascii="Courier New" w:hAnsi="Courier New" w:cs="Courier New"/>
          <w:sz w:val="16"/>
          <w:szCs w:val="16"/>
        </w:rPr>
        <w:t>stats$score</w:t>
      </w:r>
      <w:proofErr w:type="spellEnd"/>
      <w:r w:rsidRPr="00FF387D">
        <w:rPr>
          <w:rFonts w:ascii="Courier New" w:hAnsi="Courier New" w:cs="Courier New"/>
          <w:sz w:val="16"/>
          <w:szCs w:val="16"/>
        </w:rPr>
        <w:t>)+2*mad(</w:t>
      </w:r>
      <w:proofErr w:type="spellStart"/>
      <w:r w:rsidRPr="00FF387D">
        <w:rPr>
          <w:rFonts w:ascii="Courier New" w:hAnsi="Courier New" w:cs="Courier New"/>
          <w:sz w:val="16"/>
          <w:szCs w:val="16"/>
        </w:rPr>
        <w:t>stats$score</w:t>
      </w:r>
      <w:proofErr w:type="spellEnd"/>
      <w:r w:rsidRPr="00FF387D">
        <w:rPr>
          <w:rFonts w:ascii="Courier New" w:hAnsi="Courier New" w:cs="Courier New"/>
          <w:sz w:val="16"/>
          <w:szCs w:val="16"/>
        </w:rPr>
        <w:t>)</w:t>
      </w:r>
    </w:p>
    <w:p w14:paraId="5FB3CCE6"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print(paste('norm_log_thresh:',</w:t>
      </w:r>
      <w:proofErr w:type="spellStart"/>
      <w:r w:rsidRPr="00FF387D">
        <w:rPr>
          <w:rFonts w:ascii="Courier New" w:hAnsi="Courier New" w:cs="Courier New"/>
          <w:sz w:val="16"/>
          <w:szCs w:val="16"/>
        </w:rPr>
        <w:t>norm_log_thresh</w:t>
      </w:r>
      <w:proofErr w:type="spellEnd"/>
      <w:r w:rsidRPr="00FF387D">
        <w:rPr>
          <w:rFonts w:ascii="Courier New" w:hAnsi="Courier New" w:cs="Courier New"/>
          <w:sz w:val="16"/>
          <w:szCs w:val="16"/>
        </w:rPr>
        <w:t>))</w:t>
      </w:r>
    </w:p>
    <w:p w14:paraId="0FC88659"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print(paste('</w:t>
      </w:r>
      <w:proofErr w:type="spellStart"/>
      <w:r w:rsidRPr="00FF387D">
        <w:rPr>
          <w:rFonts w:ascii="Courier New" w:hAnsi="Courier New" w:cs="Courier New"/>
          <w:sz w:val="16"/>
          <w:szCs w:val="16"/>
        </w:rPr>
        <w:t>norm_thresh</w:t>
      </w:r>
      <w:proofErr w:type="spellEnd"/>
      <w:r w:rsidRPr="00FF387D">
        <w:rPr>
          <w:rFonts w:ascii="Courier New" w:hAnsi="Courier New" w:cs="Courier New"/>
          <w:sz w:val="16"/>
          <w:szCs w:val="16"/>
        </w:rPr>
        <w:t xml:space="preserve">:', </w:t>
      </w:r>
      <w:proofErr w:type="spellStart"/>
      <w:r w:rsidRPr="00FF387D">
        <w:rPr>
          <w:rFonts w:ascii="Courier New" w:hAnsi="Courier New" w:cs="Courier New"/>
          <w:sz w:val="16"/>
          <w:szCs w:val="16"/>
        </w:rPr>
        <w:t>norm_thresh</w:t>
      </w:r>
      <w:proofErr w:type="spellEnd"/>
      <w:r w:rsidRPr="00FF387D">
        <w:rPr>
          <w:rFonts w:ascii="Courier New" w:hAnsi="Courier New" w:cs="Courier New"/>
          <w:sz w:val="16"/>
          <w:szCs w:val="16"/>
        </w:rPr>
        <w:t>))</w:t>
      </w:r>
    </w:p>
    <w:p w14:paraId="1AD6C24D" w14:textId="77777777" w:rsidR="00FF387D" w:rsidRPr="00FF387D" w:rsidRDefault="00FF387D" w:rsidP="00FF387D">
      <w:pPr>
        <w:spacing w:after="0" w:line="240" w:lineRule="auto"/>
        <w:rPr>
          <w:rFonts w:ascii="Courier New" w:hAnsi="Courier New" w:cs="Courier New"/>
          <w:sz w:val="16"/>
          <w:szCs w:val="16"/>
        </w:rPr>
      </w:pPr>
    </w:p>
    <w:p w14:paraId="3BE8BFC4"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norm=stats[log(</w:t>
      </w:r>
      <w:proofErr w:type="spellStart"/>
      <w:r w:rsidRPr="00FF387D">
        <w:rPr>
          <w:rFonts w:ascii="Courier New" w:hAnsi="Courier New" w:cs="Courier New"/>
          <w:sz w:val="16"/>
          <w:szCs w:val="16"/>
        </w:rPr>
        <w:t>stats$score</w:t>
      </w:r>
      <w:proofErr w:type="spellEnd"/>
      <w:r w:rsidRPr="00FF387D">
        <w:rPr>
          <w:rFonts w:ascii="Courier New" w:hAnsi="Courier New" w:cs="Courier New"/>
          <w:sz w:val="16"/>
          <w:szCs w:val="16"/>
        </w:rPr>
        <w:t xml:space="preserve">) &lt; </w:t>
      </w:r>
      <w:proofErr w:type="spellStart"/>
      <w:r w:rsidRPr="00FF387D">
        <w:rPr>
          <w:rFonts w:ascii="Courier New" w:hAnsi="Courier New" w:cs="Courier New"/>
          <w:sz w:val="16"/>
          <w:szCs w:val="16"/>
        </w:rPr>
        <w:t>norm_log_thresh</w:t>
      </w:r>
      <w:proofErr w:type="spellEnd"/>
      <w:r w:rsidRPr="00FF387D">
        <w:rPr>
          <w:rFonts w:ascii="Courier New" w:hAnsi="Courier New" w:cs="Courier New"/>
          <w:sz w:val="16"/>
          <w:szCs w:val="16"/>
        </w:rPr>
        <w:t>,]</w:t>
      </w:r>
    </w:p>
    <w:p w14:paraId="6B119A17"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qqnorm(log(</w:t>
      </w:r>
      <w:proofErr w:type="spellStart"/>
      <w:r w:rsidRPr="00FF387D">
        <w:rPr>
          <w:rFonts w:ascii="Courier New" w:hAnsi="Courier New" w:cs="Courier New"/>
          <w:sz w:val="16"/>
          <w:szCs w:val="16"/>
        </w:rPr>
        <w:t>norm$score</w:t>
      </w:r>
      <w:proofErr w:type="spellEnd"/>
      <w:r w:rsidRPr="00FF387D">
        <w:rPr>
          <w:rFonts w:ascii="Courier New" w:hAnsi="Courier New" w:cs="Courier New"/>
          <w:sz w:val="16"/>
          <w:szCs w:val="16"/>
        </w:rPr>
        <w:t>), main='Q-Q Plot for log normal scores')</w:t>
      </w:r>
    </w:p>
    <w:p w14:paraId="1D516708"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qqline(log(</w:t>
      </w:r>
      <w:proofErr w:type="spellStart"/>
      <w:r w:rsidRPr="00FF387D">
        <w:rPr>
          <w:rFonts w:ascii="Courier New" w:hAnsi="Courier New" w:cs="Courier New"/>
          <w:sz w:val="16"/>
          <w:szCs w:val="16"/>
        </w:rPr>
        <w:t>norm$score</w:t>
      </w:r>
      <w:proofErr w:type="spellEnd"/>
      <w:r w:rsidRPr="00FF387D">
        <w:rPr>
          <w:rFonts w:ascii="Courier New" w:hAnsi="Courier New" w:cs="Courier New"/>
          <w:sz w:val="16"/>
          <w:szCs w:val="16"/>
        </w:rPr>
        <w:t xml:space="preserve">), </w:t>
      </w:r>
      <w:proofErr w:type="spellStart"/>
      <w:r w:rsidRPr="00FF387D">
        <w:rPr>
          <w:rFonts w:ascii="Courier New" w:hAnsi="Courier New" w:cs="Courier New"/>
          <w:sz w:val="16"/>
          <w:szCs w:val="16"/>
        </w:rPr>
        <w:t>lwd</w:t>
      </w:r>
      <w:proofErr w:type="spellEnd"/>
      <w:r w:rsidRPr="00FF387D">
        <w:rPr>
          <w:rFonts w:ascii="Courier New" w:hAnsi="Courier New" w:cs="Courier New"/>
          <w:sz w:val="16"/>
          <w:szCs w:val="16"/>
        </w:rPr>
        <w:t>=3, col='red')</w:t>
      </w:r>
    </w:p>
    <w:p w14:paraId="56EA6F5A" w14:textId="77777777" w:rsidR="00FF387D" w:rsidRPr="00FF387D" w:rsidRDefault="00FF387D" w:rsidP="00FF387D">
      <w:pPr>
        <w:spacing w:after="0" w:line="240" w:lineRule="auto"/>
        <w:rPr>
          <w:rFonts w:ascii="Courier New" w:hAnsi="Courier New" w:cs="Courier New"/>
          <w:sz w:val="16"/>
          <w:szCs w:val="16"/>
        </w:rPr>
      </w:pPr>
    </w:p>
    <w:p w14:paraId="7ABEBA8A" w14:textId="77777777" w:rsidR="00FF387D" w:rsidRPr="00FF387D" w:rsidRDefault="00FF387D" w:rsidP="00FF387D">
      <w:pPr>
        <w:spacing w:after="0" w:line="240" w:lineRule="auto"/>
        <w:rPr>
          <w:rFonts w:ascii="Courier New" w:hAnsi="Courier New" w:cs="Courier New"/>
          <w:sz w:val="16"/>
          <w:szCs w:val="16"/>
        </w:rPr>
      </w:pPr>
      <w:proofErr w:type="spellStart"/>
      <w:r w:rsidRPr="00FF387D">
        <w:rPr>
          <w:rFonts w:ascii="Courier New" w:hAnsi="Courier New" w:cs="Courier New"/>
          <w:sz w:val="16"/>
          <w:szCs w:val="16"/>
        </w:rPr>
        <w:t>highly_similar</w:t>
      </w:r>
      <w:proofErr w:type="spellEnd"/>
      <w:r w:rsidRPr="00FF387D">
        <w:rPr>
          <w:rFonts w:ascii="Courier New" w:hAnsi="Courier New" w:cs="Courier New"/>
          <w:sz w:val="16"/>
          <w:szCs w:val="16"/>
        </w:rPr>
        <w:t>=stats[</w:t>
      </w:r>
      <w:proofErr w:type="spellStart"/>
      <w:r w:rsidRPr="00FF387D">
        <w:rPr>
          <w:rFonts w:ascii="Courier New" w:hAnsi="Courier New" w:cs="Courier New"/>
          <w:sz w:val="16"/>
          <w:szCs w:val="16"/>
        </w:rPr>
        <w:t>stats$score</w:t>
      </w:r>
      <w:proofErr w:type="spellEnd"/>
      <w:r w:rsidRPr="00FF387D">
        <w:rPr>
          <w:rFonts w:ascii="Courier New" w:hAnsi="Courier New" w:cs="Courier New"/>
          <w:sz w:val="16"/>
          <w:szCs w:val="16"/>
        </w:rPr>
        <w:t xml:space="preserve"> &gt; </w:t>
      </w:r>
      <w:proofErr w:type="spellStart"/>
      <w:r w:rsidRPr="00FF387D">
        <w:rPr>
          <w:rFonts w:ascii="Courier New" w:hAnsi="Courier New" w:cs="Courier New"/>
          <w:sz w:val="16"/>
          <w:szCs w:val="16"/>
        </w:rPr>
        <w:t>norm_thresh</w:t>
      </w:r>
      <w:proofErr w:type="spellEnd"/>
      <w:r w:rsidRPr="00FF387D">
        <w:rPr>
          <w:rFonts w:ascii="Courier New" w:hAnsi="Courier New" w:cs="Courier New"/>
          <w:sz w:val="16"/>
          <w:szCs w:val="16"/>
        </w:rPr>
        <w:t>,]</w:t>
      </w:r>
    </w:p>
    <w:p w14:paraId="02074117" w14:textId="77777777" w:rsidR="00FF387D" w:rsidRPr="00FF387D" w:rsidRDefault="00FF387D" w:rsidP="00FF387D">
      <w:pPr>
        <w:spacing w:after="0" w:line="240" w:lineRule="auto"/>
        <w:rPr>
          <w:rFonts w:ascii="Courier New" w:hAnsi="Courier New" w:cs="Courier New"/>
          <w:sz w:val="16"/>
          <w:szCs w:val="16"/>
        </w:rPr>
      </w:pPr>
    </w:p>
    <w:p w14:paraId="6B58B3B2" w14:textId="77777777" w:rsidR="00FF387D" w:rsidRPr="00FF387D" w:rsidRDefault="00FF387D" w:rsidP="00FF387D">
      <w:pPr>
        <w:spacing w:after="0" w:line="240" w:lineRule="auto"/>
        <w:rPr>
          <w:rFonts w:ascii="Courier New" w:hAnsi="Courier New" w:cs="Courier New"/>
          <w:sz w:val="16"/>
          <w:szCs w:val="16"/>
        </w:rPr>
      </w:pPr>
      <w:proofErr w:type="spellStart"/>
      <w:r w:rsidRPr="00FF387D">
        <w:rPr>
          <w:rFonts w:ascii="Courier New" w:hAnsi="Courier New" w:cs="Courier New"/>
          <w:sz w:val="16"/>
          <w:szCs w:val="16"/>
        </w:rPr>
        <w:t>consolidated_stats</w:t>
      </w:r>
      <w:proofErr w:type="spellEnd"/>
      <w:r w:rsidRPr="00FF387D">
        <w:rPr>
          <w:rFonts w:ascii="Courier New" w:hAnsi="Courier New" w:cs="Courier New"/>
          <w:sz w:val="16"/>
          <w:szCs w:val="16"/>
        </w:rPr>
        <w:t xml:space="preserve">=read.csv(file = "consolidated_stats.txt", </w:t>
      </w:r>
      <w:proofErr w:type="spellStart"/>
      <w:r w:rsidRPr="00FF387D">
        <w:rPr>
          <w:rFonts w:ascii="Courier New" w:hAnsi="Courier New" w:cs="Courier New"/>
          <w:sz w:val="16"/>
          <w:szCs w:val="16"/>
        </w:rPr>
        <w:t>sep</w:t>
      </w:r>
      <w:proofErr w:type="spellEnd"/>
      <w:r w:rsidRPr="00FF387D">
        <w:rPr>
          <w:rFonts w:ascii="Courier New" w:hAnsi="Courier New" w:cs="Courier New"/>
          <w:sz w:val="16"/>
          <w:szCs w:val="16"/>
        </w:rPr>
        <w:t xml:space="preserve">='\t', </w:t>
      </w:r>
      <w:proofErr w:type="spellStart"/>
      <w:r w:rsidRPr="00FF387D">
        <w:rPr>
          <w:rFonts w:ascii="Courier New" w:hAnsi="Courier New" w:cs="Courier New"/>
          <w:sz w:val="16"/>
          <w:szCs w:val="16"/>
        </w:rPr>
        <w:t>stringsAsFactors</w:t>
      </w:r>
      <w:proofErr w:type="spellEnd"/>
      <w:r w:rsidRPr="00FF387D">
        <w:rPr>
          <w:rFonts w:ascii="Courier New" w:hAnsi="Courier New" w:cs="Courier New"/>
          <w:sz w:val="16"/>
          <w:szCs w:val="16"/>
        </w:rPr>
        <w:t xml:space="preserve"> = FALSE)</w:t>
      </w:r>
    </w:p>
    <w:p w14:paraId="44F2912D"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attach(</w:t>
      </w:r>
      <w:proofErr w:type="spellStart"/>
      <w:r w:rsidRPr="00FF387D">
        <w:rPr>
          <w:rFonts w:ascii="Courier New" w:hAnsi="Courier New" w:cs="Courier New"/>
          <w:sz w:val="16"/>
          <w:szCs w:val="16"/>
        </w:rPr>
        <w:t>consolidated_stats</w:t>
      </w:r>
      <w:proofErr w:type="spellEnd"/>
      <w:r w:rsidRPr="00FF387D">
        <w:rPr>
          <w:rFonts w:ascii="Courier New" w:hAnsi="Courier New" w:cs="Courier New"/>
          <w:sz w:val="16"/>
          <w:szCs w:val="16"/>
        </w:rPr>
        <w:t>)</w:t>
      </w:r>
    </w:p>
    <w:p w14:paraId="28B85047"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qqnorm(log(</w:t>
      </w:r>
      <w:proofErr w:type="spellStart"/>
      <w:r w:rsidRPr="00FF387D">
        <w:rPr>
          <w:rFonts w:ascii="Courier New" w:hAnsi="Courier New" w:cs="Courier New"/>
          <w:sz w:val="16"/>
          <w:szCs w:val="16"/>
        </w:rPr>
        <w:t>hmmer_score</w:t>
      </w:r>
      <w:proofErr w:type="spellEnd"/>
      <w:r w:rsidRPr="00FF387D">
        <w:rPr>
          <w:rFonts w:ascii="Courier New" w:hAnsi="Courier New" w:cs="Courier New"/>
          <w:sz w:val="16"/>
          <w:szCs w:val="16"/>
        </w:rPr>
        <w:t>),main='Q-Q Plot for HMMER log(scores)')</w:t>
      </w:r>
    </w:p>
    <w:p w14:paraId="41EC80F8"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qqline(log(</w:t>
      </w:r>
      <w:proofErr w:type="spellStart"/>
      <w:r w:rsidRPr="00FF387D">
        <w:rPr>
          <w:rFonts w:ascii="Courier New" w:hAnsi="Courier New" w:cs="Courier New"/>
          <w:sz w:val="16"/>
          <w:szCs w:val="16"/>
        </w:rPr>
        <w:t>hmmer_score</w:t>
      </w:r>
      <w:proofErr w:type="spellEnd"/>
      <w:r w:rsidRPr="00FF387D">
        <w:rPr>
          <w:rFonts w:ascii="Courier New" w:hAnsi="Courier New" w:cs="Courier New"/>
          <w:sz w:val="16"/>
          <w:szCs w:val="16"/>
        </w:rPr>
        <w:t>),</w:t>
      </w:r>
      <w:proofErr w:type="spellStart"/>
      <w:r w:rsidRPr="00FF387D">
        <w:rPr>
          <w:rFonts w:ascii="Courier New" w:hAnsi="Courier New" w:cs="Courier New"/>
          <w:sz w:val="16"/>
          <w:szCs w:val="16"/>
        </w:rPr>
        <w:t>lwd</w:t>
      </w:r>
      <w:proofErr w:type="spellEnd"/>
      <w:r w:rsidRPr="00FF387D">
        <w:rPr>
          <w:rFonts w:ascii="Courier New" w:hAnsi="Courier New" w:cs="Courier New"/>
          <w:sz w:val="16"/>
          <w:szCs w:val="16"/>
        </w:rPr>
        <w:t>=3,col='red')</w:t>
      </w:r>
    </w:p>
    <w:p w14:paraId="291C8762" w14:textId="77777777" w:rsidR="00FF387D" w:rsidRPr="00FF387D" w:rsidRDefault="00FF387D" w:rsidP="00FF387D">
      <w:pPr>
        <w:spacing w:after="0" w:line="240" w:lineRule="auto"/>
        <w:rPr>
          <w:rFonts w:ascii="Courier New" w:hAnsi="Courier New" w:cs="Courier New"/>
          <w:sz w:val="16"/>
          <w:szCs w:val="16"/>
        </w:rPr>
      </w:pPr>
    </w:p>
    <w:p w14:paraId="4682738C"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 xml:space="preserve"># </w:t>
      </w:r>
      <w:proofErr w:type="spellStart"/>
      <w:r w:rsidRPr="00FF387D">
        <w:rPr>
          <w:rFonts w:ascii="Courier New" w:hAnsi="Courier New" w:cs="Courier New"/>
          <w:sz w:val="16"/>
          <w:szCs w:val="16"/>
        </w:rPr>
        <w:t>kmeans</w:t>
      </w:r>
      <w:proofErr w:type="spellEnd"/>
      <w:r w:rsidRPr="00FF387D">
        <w:rPr>
          <w:rFonts w:ascii="Courier New" w:hAnsi="Courier New" w:cs="Courier New"/>
          <w:sz w:val="16"/>
          <w:szCs w:val="16"/>
        </w:rPr>
        <w:t xml:space="preserve"> analysis</w:t>
      </w:r>
    </w:p>
    <w:p w14:paraId="15979D80" w14:textId="77777777" w:rsidR="00FF387D" w:rsidRPr="00FF387D" w:rsidRDefault="00FF387D" w:rsidP="00FF387D">
      <w:pPr>
        <w:spacing w:after="0" w:line="240" w:lineRule="auto"/>
        <w:rPr>
          <w:rFonts w:ascii="Courier New" w:hAnsi="Courier New" w:cs="Courier New"/>
          <w:sz w:val="16"/>
          <w:szCs w:val="16"/>
        </w:rPr>
      </w:pPr>
    </w:p>
    <w:p w14:paraId="7481F098" w14:textId="77777777" w:rsidR="00FF387D" w:rsidRPr="00FF387D" w:rsidRDefault="00FF387D" w:rsidP="00FF387D">
      <w:pPr>
        <w:spacing w:after="0" w:line="240" w:lineRule="auto"/>
        <w:rPr>
          <w:rFonts w:ascii="Courier New" w:hAnsi="Courier New" w:cs="Courier New"/>
          <w:sz w:val="16"/>
          <w:szCs w:val="16"/>
        </w:rPr>
      </w:pPr>
      <w:proofErr w:type="spellStart"/>
      <w:r w:rsidRPr="00FF387D">
        <w:rPr>
          <w:rFonts w:ascii="Courier New" w:hAnsi="Courier New" w:cs="Courier New"/>
          <w:sz w:val="16"/>
          <w:szCs w:val="16"/>
        </w:rPr>
        <w:t>kh</w:t>
      </w:r>
      <w:proofErr w:type="spellEnd"/>
      <w:r w:rsidRPr="00FF387D">
        <w:rPr>
          <w:rFonts w:ascii="Courier New" w:hAnsi="Courier New" w:cs="Courier New"/>
          <w:sz w:val="16"/>
          <w:szCs w:val="16"/>
        </w:rPr>
        <w:t>=</w:t>
      </w:r>
      <w:proofErr w:type="spellStart"/>
      <w:r w:rsidRPr="00FF387D">
        <w:rPr>
          <w:rFonts w:ascii="Courier New" w:hAnsi="Courier New" w:cs="Courier New"/>
          <w:sz w:val="16"/>
          <w:szCs w:val="16"/>
        </w:rPr>
        <w:t>kmeans</w:t>
      </w:r>
      <w:proofErr w:type="spellEnd"/>
      <w:r w:rsidRPr="00FF387D">
        <w:rPr>
          <w:rFonts w:ascii="Courier New" w:hAnsi="Courier New" w:cs="Courier New"/>
          <w:sz w:val="16"/>
          <w:szCs w:val="16"/>
        </w:rPr>
        <w:t>(hmmer_score,2,nstart=25)</w:t>
      </w:r>
    </w:p>
    <w:p w14:paraId="37F7E0CB" w14:textId="77777777" w:rsidR="00FF387D" w:rsidRPr="00FF387D" w:rsidRDefault="00FF387D" w:rsidP="00FF387D">
      <w:pPr>
        <w:spacing w:after="0" w:line="240" w:lineRule="auto"/>
        <w:rPr>
          <w:rFonts w:ascii="Courier New" w:hAnsi="Courier New" w:cs="Courier New"/>
          <w:sz w:val="16"/>
          <w:szCs w:val="16"/>
        </w:rPr>
      </w:pPr>
      <w:proofErr w:type="spellStart"/>
      <w:r w:rsidRPr="00FF387D">
        <w:rPr>
          <w:rFonts w:ascii="Courier New" w:hAnsi="Courier New" w:cs="Courier New"/>
          <w:sz w:val="16"/>
          <w:szCs w:val="16"/>
        </w:rPr>
        <w:t>k_threshold</w:t>
      </w:r>
      <w:proofErr w:type="spellEnd"/>
      <w:r w:rsidRPr="00FF387D">
        <w:rPr>
          <w:rFonts w:ascii="Courier New" w:hAnsi="Courier New" w:cs="Courier New"/>
          <w:sz w:val="16"/>
          <w:szCs w:val="16"/>
        </w:rPr>
        <w:t xml:space="preserve"> = min(</w:t>
      </w:r>
      <w:proofErr w:type="spellStart"/>
      <w:r w:rsidRPr="00FF387D">
        <w:rPr>
          <w:rFonts w:ascii="Courier New" w:hAnsi="Courier New" w:cs="Courier New"/>
          <w:sz w:val="16"/>
          <w:szCs w:val="16"/>
        </w:rPr>
        <w:t>hmmer_score</w:t>
      </w:r>
      <w:proofErr w:type="spellEnd"/>
      <w:r w:rsidRPr="00FF387D">
        <w:rPr>
          <w:rFonts w:ascii="Courier New" w:hAnsi="Courier New" w:cs="Courier New"/>
          <w:sz w:val="16"/>
          <w:szCs w:val="16"/>
        </w:rPr>
        <w:t>[</w:t>
      </w:r>
      <w:proofErr w:type="spellStart"/>
      <w:r w:rsidRPr="00FF387D">
        <w:rPr>
          <w:rFonts w:ascii="Courier New" w:hAnsi="Courier New" w:cs="Courier New"/>
          <w:sz w:val="16"/>
          <w:szCs w:val="16"/>
        </w:rPr>
        <w:t>kh$cluster</w:t>
      </w:r>
      <w:proofErr w:type="spellEnd"/>
      <w:r w:rsidRPr="00FF387D">
        <w:rPr>
          <w:rFonts w:ascii="Courier New" w:hAnsi="Courier New" w:cs="Courier New"/>
          <w:sz w:val="16"/>
          <w:szCs w:val="16"/>
        </w:rPr>
        <w:t>==1])</w:t>
      </w:r>
    </w:p>
    <w:p w14:paraId="3B77A30A"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plot(</w:t>
      </w:r>
      <w:proofErr w:type="spellStart"/>
      <w:r w:rsidRPr="00FF387D">
        <w:rPr>
          <w:rFonts w:ascii="Courier New" w:hAnsi="Courier New" w:cs="Courier New"/>
          <w:sz w:val="16"/>
          <w:szCs w:val="16"/>
        </w:rPr>
        <w:t>hmmer_score,col</w:t>
      </w:r>
      <w:proofErr w:type="spellEnd"/>
      <w:r w:rsidRPr="00FF387D">
        <w:rPr>
          <w:rFonts w:ascii="Courier New" w:hAnsi="Courier New" w:cs="Courier New"/>
          <w:sz w:val="16"/>
          <w:szCs w:val="16"/>
        </w:rPr>
        <w:t>=</w:t>
      </w:r>
      <w:proofErr w:type="spellStart"/>
      <w:r w:rsidRPr="00FF387D">
        <w:rPr>
          <w:rFonts w:ascii="Courier New" w:hAnsi="Courier New" w:cs="Courier New"/>
          <w:sz w:val="16"/>
          <w:szCs w:val="16"/>
        </w:rPr>
        <w:t>kh$cluster,main</w:t>
      </w:r>
      <w:proofErr w:type="spellEnd"/>
      <w:r w:rsidRPr="00FF387D">
        <w:rPr>
          <w:rFonts w:ascii="Courier New" w:hAnsi="Courier New" w:cs="Courier New"/>
          <w:sz w:val="16"/>
          <w:szCs w:val="16"/>
        </w:rPr>
        <w:t xml:space="preserve">='2 </w:t>
      </w:r>
      <w:proofErr w:type="spellStart"/>
      <w:r w:rsidRPr="00FF387D">
        <w:rPr>
          <w:rFonts w:ascii="Courier New" w:hAnsi="Courier New" w:cs="Courier New"/>
          <w:sz w:val="16"/>
          <w:szCs w:val="16"/>
        </w:rPr>
        <w:t>kmeans</w:t>
      </w:r>
      <w:proofErr w:type="spellEnd"/>
      <w:r w:rsidRPr="00FF387D">
        <w:rPr>
          <w:rFonts w:ascii="Courier New" w:hAnsi="Courier New" w:cs="Courier New"/>
          <w:sz w:val="16"/>
          <w:szCs w:val="16"/>
        </w:rPr>
        <w:t xml:space="preserve"> clusters for </w:t>
      </w:r>
      <w:proofErr w:type="spellStart"/>
      <w:r w:rsidRPr="00FF387D">
        <w:rPr>
          <w:rFonts w:ascii="Courier New" w:hAnsi="Courier New" w:cs="Courier New"/>
          <w:sz w:val="16"/>
          <w:szCs w:val="16"/>
        </w:rPr>
        <w:t>hmmer_score</w:t>
      </w:r>
      <w:proofErr w:type="spellEnd"/>
      <w:r w:rsidRPr="00FF387D">
        <w:rPr>
          <w:rFonts w:ascii="Courier New" w:hAnsi="Courier New" w:cs="Courier New"/>
          <w:sz w:val="16"/>
          <w:szCs w:val="16"/>
        </w:rPr>
        <w:t xml:space="preserve">', </w:t>
      </w:r>
    </w:p>
    <w:p w14:paraId="77B6818F"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 xml:space="preserve">     sub=paste('Significance threshold:',</w:t>
      </w:r>
      <w:proofErr w:type="spellStart"/>
      <w:r w:rsidRPr="00FF387D">
        <w:rPr>
          <w:rFonts w:ascii="Courier New" w:hAnsi="Courier New" w:cs="Courier New"/>
          <w:sz w:val="16"/>
          <w:szCs w:val="16"/>
        </w:rPr>
        <w:t>k_threshold</w:t>
      </w:r>
      <w:proofErr w:type="spellEnd"/>
      <w:r w:rsidRPr="00FF387D">
        <w:rPr>
          <w:rFonts w:ascii="Courier New" w:hAnsi="Courier New" w:cs="Courier New"/>
          <w:sz w:val="16"/>
          <w:szCs w:val="16"/>
        </w:rPr>
        <w:t>))</w:t>
      </w:r>
    </w:p>
    <w:p w14:paraId="2F953D5E"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print(paste('</w:t>
      </w:r>
      <w:proofErr w:type="spellStart"/>
      <w:r w:rsidRPr="00FF387D">
        <w:rPr>
          <w:rFonts w:ascii="Courier New" w:hAnsi="Courier New" w:cs="Courier New"/>
          <w:sz w:val="16"/>
          <w:szCs w:val="16"/>
        </w:rPr>
        <w:t>Kmeans</w:t>
      </w:r>
      <w:proofErr w:type="spellEnd"/>
      <w:r w:rsidRPr="00FF387D">
        <w:rPr>
          <w:rFonts w:ascii="Courier New" w:hAnsi="Courier New" w:cs="Courier New"/>
          <w:sz w:val="16"/>
          <w:szCs w:val="16"/>
        </w:rPr>
        <w:t xml:space="preserve"> threshold for significance:', </w:t>
      </w:r>
      <w:proofErr w:type="spellStart"/>
      <w:r w:rsidRPr="00FF387D">
        <w:rPr>
          <w:rFonts w:ascii="Courier New" w:hAnsi="Courier New" w:cs="Courier New"/>
          <w:sz w:val="16"/>
          <w:szCs w:val="16"/>
        </w:rPr>
        <w:t>k_threshold</w:t>
      </w:r>
      <w:proofErr w:type="spellEnd"/>
      <w:r w:rsidRPr="00FF387D">
        <w:rPr>
          <w:rFonts w:ascii="Courier New" w:hAnsi="Courier New" w:cs="Courier New"/>
          <w:sz w:val="16"/>
          <w:szCs w:val="16"/>
        </w:rPr>
        <w:t>))</w:t>
      </w:r>
    </w:p>
    <w:p w14:paraId="0B6000B7" w14:textId="77777777" w:rsidR="00FF387D" w:rsidRPr="00FF387D" w:rsidRDefault="00FF387D" w:rsidP="00FF387D">
      <w:pPr>
        <w:spacing w:after="0" w:line="240" w:lineRule="auto"/>
        <w:rPr>
          <w:rFonts w:ascii="Courier New" w:hAnsi="Courier New" w:cs="Courier New"/>
          <w:sz w:val="16"/>
          <w:szCs w:val="16"/>
        </w:rPr>
      </w:pPr>
      <w:proofErr w:type="spellStart"/>
      <w:r w:rsidRPr="00FF387D">
        <w:rPr>
          <w:rFonts w:ascii="Courier New" w:hAnsi="Courier New" w:cs="Courier New"/>
          <w:sz w:val="16"/>
          <w:szCs w:val="16"/>
        </w:rPr>
        <w:t>abline</w:t>
      </w:r>
      <w:proofErr w:type="spellEnd"/>
      <w:r w:rsidRPr="00FF387D">
        <w:rPr>
          <w:rFonts w:ascii="Courier New" w:hAnsi="Courier New" w:cs="Courier New"/>
          <w:sz w:val="16"/>
          <w:szCs w:val="16"/>
        </w:rPr>
        <w:t>(h=</w:t>
      </w:r>
      <w:proofErr w:type="spellStart"/>
      <w:r w:rsidRPr="00FF387D">
        <w:rPr>
          <w:rFonts w:ascii="Courier New" w:hAnsi="Courier New" w:cs="Courier New"/>
          <w:sz w:val="16"/>
          <w:szCs w:val="16"/>
        </w:rPr>
        <w:t>k_threshold,lwd</w:t>
      </w:r>
      <w:proofErr w:type="spellEnd"/>
      <w:r w:rsidRPr="00FF387D">
        <w:rPr>
          <w:rFonts w:ascii="Courier New" w:hAnsi="Courier New" w:cs="Courier New"/>
          <w:sz w:val="16"/>
          <w:szCs w:val="16"/>
        </w:rPr>
        <w:t>=3, col='purple')</w:t>
      </w:r>
    </w:p>
    <w:p w14:paraId="7D081D7B" w14:textId="77777777" w:rsidR="00FF387D" w:rsidRPr="00FF387D" w:rsidRDefault="00FF387D" w:rsidP="00FF387D">
      <w:pPr>
        <w:spacing w:after="0" w:line="240" w:lineRule="auto"/>
        <w:rPr>
          <w:rFonts w:ascii="Courier New" w:hAnsi="Courier New" w:cs="Courier New"/>
          <w:sz w:val="16"/>
          <w:szCs w:val="16"/>
        </w:rPr>
      </w:pPr>
      <w:r w:rsidRPr="00FF387D">
        <w:rPr>
          <w:rFonts w:ascii="Courier New" w:hAnsi="Courier New" w:cs="Courier New"/>
          <w:sz w:val="16"/>
          <w:szCs w:val="16"/>
        </w:rPr>
        <w:t>detach()</w:t>
      </w:r>
    </w:p>
    <w:p w14:paraId="01FADEFD" w14:textId="77777777" w:rsidR="00FF387D" w:rsidRPr="00FF387D" w:rsidRDefault="00FF387D" w:rsidP="00FF387D">
      <w:pPr>
        <w:rPr>
          <w:rFonts w:ascii="Courier New" w:hAnsi="Courier New" w:cs="Courier New"/>
          <w:sz w:val="16"/>
          <w:szCs w:val="16"/>
        </w:rPr>
      </w:pPr>
    </w:p>
    <w:p w14:paraId="5BB5CEB6" w14:textId="70F900C7" w:rsidR="00401CAB" w:rsidRDefault="00401CAB">
      <w:r>
        <w:br w:type="page"/>
      </w:r>
    </w:p>
    <w:bookmarkStart w:id="18" w:name="_Ref33763990"/>
    <w:p w14:paraId="1B9FD5DF" w14:textId="131B3C7F" w:rsidR="00FF387D" w:rsidRDefault="00401CAB" w:rsidP="00401CAB">
      <w:pPr>
        <w:pStyle w:val="Heading2"/>
      </w:pPr>
      <w:r>
        <w:lastRenderedPageBreak/>
        <w:fldChar w:fldCharType="begin"/>
      </w:r>
      <w:r>
        <w:instrText xml:space="preserve"> autonumlgl </w:instrText>
      </w:r>
      <w:r>
        <w:fldChar w:fldCharType="end"/>
      </w:r>
      <w:r>
        <w:t xml:space="preserve"> Download </w:t>
      </w:r>
      <w:r w:rsidR="00ED6DD2">
        <w:t>P</w:t>
      </w:r>
      <w:r>
        <w:t>. falciparum drugs and targets</w:t>
      </w:r>
      <w:bookmarkEnd w:id="18"/>
    </w:p>
    <w:p w14:paraId="0BEC96F1" w14:textId="30C77644" w:rsidR="00401CAB" w:rsidRDefault="00401CAB" w:rsidP="00401CAB">
      <w:r>
        <w:t xml:space="preserve">/** this is the copy directive used by the </w:t>
      </w:r>
      <w:r>
        <w:rPr>
          <w:b/>
          <w:bCs/>
        </w:rPr>
        <w:t>psql</w:t>
      </w:r>
      <w:r>
        <w:t xml:space="preserve"> command line to download **/</w:t>
      </w:r>
    </w:p>
    <w:p w14:paraId="6F10DF8C" w14:textId="0C395752" w:rsidR="006242E9" w:rsidRPr="006242E9" w:rsidRDefault="006242E9" w:rsidP="00401CAB">
      <w:pPr>
        <w:rPr>
          <w:rFonts w:ascii="Courier New" w:hAnsi="Courier New" w:cs="Courier New"/>
          <w:sz w:val="16"/>
          <w:szCs w:val="16"/>
        </w:rPr>
      </w:pPr>
      <w:r w:rsidRPr="006242E9">
        <w:rPr>
          <w:rFonts w:ascii="Courier New" w:hAnsi="Courier New" w:cs="Courier New"/>
          <w:sz w:val="16"/>
          <w:szCs w:val="16"/>
        </w:rPr>
        <w:t xml:space="preserve">\copy (select avg(score) as </w:t>
      </w:r>
      <w:proofErr w:type="spellStart"/>
      <w:r w:rsidRPr="006242E9">
        <w:rPr>
          <w:rFonts w:ascii="Courier New" w:hAnsi="Courier New" w:cs="Courier New"/>
          <w:sz w:val="16"/>
          <w:szCs w:val="16"/>
        </w:rPr>
        <w:t>avg_score</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td.tax_id</w:t>
      </w:r>
      <w:proofErr w:type="spellEnd"/>
      <w:r w:rsidRPr="006242E9">
        <w:rPr>
          <w:rFonts w:ascii="Courier New" w:hAnsi="Courier New" w:cs="Courier New"/>
          <w:sz w:val="16"/>
          <w:szCs w:val="16"/>
        </w:rPr>
        <w:t xml:space="preserve"> as </w:t>
      </w:r>
      <w:proofErr w:type="spellStart"/>
      <w:r w:rsidRPr="006242E9">
        <w:rPr>
          <w:rFonts w:ascii="Courier New" w:hAnsi="Courier New" w:cs="Courier New"/>
          <w:sz w:val="16"/>
          <w:szCs w:val="16"/>
        </w:rPr>
        <w:t>original_tax_id</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td.organism</w:t>
      </w:r>
      <w:proofErr w:type="spellEnd"/>
      <w:r w:rsidRPr="006242E9">
        <w:rPr>
          <w:rFonts w:ascii="Courier New" w:hAnsi="Courier New" w:cs="Courier New"/>
          <w:sz w:val="16"/>
          <w:szCs w:val="16"/>
        </w:rPr>
        <w:t xml:space="preserve"> as </w:t>
      </w:r>
      <w:proofErr w:type="spellStart"/>
      <w:r w:rsidRPr="006242E9">
        <w:rPr>
          <w:rFonts w:ascii="Courier New" w:hAnsi="Courier New" w:cs="Courier New"/>
          <w:sz w:val="16"/>
          <w:szCs w:val="16"/>
        </w:rPr>
        <w:t>orig_organism</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md.pref_name</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md.chembl_id</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md.max_phase</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md.first_approval</w:t>
      </w:r>
      <w:proofErr w:type="spellEnd"/>
      <w:r w:rsidRPr="006242E9">
        <w:rPr>
          <w:rFonts w:ascii="Courier New" w:hAnsi="Courier New" w:cs="Courier New"/>
          <w:sz w:val="16"/>
          <w:szCs w:val="16"/>
        </w:rPr>
        <w:t xml:space="preserve"> from </w:t>
      </w:r>
      <w:proofErr w:type="spellStart"/>
      <w:r w:rsidRPr="006242E9">
        <w:rPr>
          <w:rFonts w:ascii="Courier New" w:hAnsi="Courier New" w:cs="Courier New"/>
          <w:sz w:val="16"/>
          <w:szCs w:val="16"/>
        </w:rPr>
        <w:t>hmmer_statistics</w:t>
      </w:r>
      <w:proofErr w:type="spellEnd"/>
      <w:r w:rsidRPr="006242E9">
        <w:rPr>
          <w:rFonts w:ascii="Courier New" w:hAnsi="Courier New" w:cs="Courier New"/>
          <w:sz w:val="16"/>
          <w:szCs w:val="16"/>
        </w:rPr>
        <w:t xml:space="preserve"> h join </w:t>
      </w:r>
      <w:proofErr w:type="spellStart"/>
      <w:r w:rsidRPr="006242E9">
        <w:rPr>
          <w:rFonts w:ascii="Courier New" w:hAnsi="Courier New" w:cs="Courier New"/>
          <w:sz w:val="16"/>
          <w:szCs w:val="16"/>
        </w:rPr>
        <w:t>target_dictionary</w:t>
      </w:r>
      <w:proofErr w:type="spellEnd"/>
      <w:r w:rsidRPr="006242E9">
        <w:rPr>
          <w:rFonts w:ascii="Courier New" w:hAnsi="Courier New" w:cs="Courier New"/>
          <w:sz w:val="16"/>
          <w:szCs w:val="16"/>
        </w:rPr>
        <w:t xml:space="preserve"> td  on </w:t>
      </w:r>
      <w:proofErr w:type="spellStart"/>
      <w:r w:rsidRPr="006242E9">
        <w:rPr>
          <w:rFonts w:ascii="Courier New" w:hAnsi="Courier New" w:cs="Courier New"/>
          <w:sz w:val="16"/>
          <w:szCs w:val="16"/>
        </w:rPr>
        <w:t>h.target</w:t>
      </w:r>
      <w:proofErr w:type="spellEnd"/>
      <w:r w:rsidRPr="006242E9">
        <w:rPr>
          <w:rFonts w:ascii="Courier New" w:hAnsi="Courier New" w:cs="Courier New"/>
          <w:sz w:val="16"/>
          <w:szCs w:val="16"/>
        </w:rPr>
        <w:t xml:space="preserve"> = </w:t>
      </w:r>
      <w:proofErr w:type="spellStart"/>
      <w:r w:rsidRPr="006242E9">
        <w:rPr>
          <w:rFonts w:ascii="Courier New" w:hAnsi="Courier New" w:cs="Courier New"/>
          <w:sz w:val="16"/>
          <w:szCs w:val="16"/>
        </w:rPr>
        <w:t>td.chembl_id</w:t>
      </w:r>
      <w:proofErr w:type="spellEnd"/>
      <w:r w:rsidRPr="006242E9">
        <w:rPr>
          <w:rFonts w:ascii="Courier New" w:hAnsi="Courier New" w:cs="Courier New"/>
          <w:sz w:val="16"/>
          <w:szCs w:val="16"/>
        </w:rPr>
        <w:t xml:space="preserve"> join </w:t>
      </w:r>
      <w:proofErr w:type="spellStart"/>
      <w:r w:rsidRPr="006242E9">
        <w:rPr>
          <w:rFonts w:ascii="Courier New" w:hAnsi="Courier New" w:cs="Courier New"/>
          <w:sz w:val="16"/>
          <w:szCs w:val="16"/>
        </w:rPr>
        <w:t>drug_mechanism</w:t>
      </w:r>
      <w:proofErr w:type="spellEnd"/>
      <w:r w:rsidRPr="006242E9">
        <w:rPr>
          <w:rFonts w:ascii="Courier New" w:hAnsi="Courier New" w:cs="Courier New"/>
          <w:sz w:val="16"/>
          <w:szCs w:val="16"/>
        </w:rPr>
        <w:t xml:space="preserve"> dm ON </w:t>
      </w:r>
      <w:proofErr w:type="spellStart"/>
      <w:r w:rsidRPr="006242E9">
        <w:rPr>
          <w:rFonts w:ascii="Courier New" w:hAnsi="Courier New" w:cs="Courier New"/>
          <w:sz w:val="16"/>
          <w:szCs w:val="16"/>
        </w:rPr>
        <w:t>dm.tid</w:t>
      </w:r>
      <w:proofErr w:type="spellEnd"/>
      <w:r w:rsidRPr="006242E9">
        <w:rPr>
          <w:rFonts w:ascii="Courier New" w:hAnsi="Courier New" w:cs="Courier New"/>
          <w:sz w:val="16"/>
          <w:szCs w:val="16"/>
        </w:rPr>
        <w:t xml:space="preserve"> = </w:t>
      </w:r>
      <w:proofErr w:type="spellStart"/>
      <w:r w:rsidRPr="006242E9">
        <w:rPr>
          <w:rFonts w:ascii="Courier New" w:hAnsi="Courier New" w:cs="Courier New"/>
          <w:sz w:val="16"/>
          <w:szCs w:val="16"/>
        </w:rPr>
        <w:t>td.tid</w:t>
      </w:r>
      <w:proofErr w:type="spellEnd"/>
      <w:r w:rsidRPr="006242E9">
        <w:rPr>
          <w:rFonts w:ascii="Courier New" w:hAnsi="Courier New" w:cs="Courier New"/>
          <w:sz w:val="16"/>
          <w:szCs w:val="16"/>
        </w:rPr>
        <w:t xml:space="preserve"> join </w:t>
      </w:r>
      <w:proofErr w:type="spellStart"/>
      <w:r w:rsidRPr="006242E9">
        <w:rPr>
          <w:rFonts w:ascii="Courier New" w:hAnsi="Courier New" w:cs="Courier New"/>
          <w:sz w:val="16"/>
          <w:szCs w:val="16"/>
        </w:rPr>
        <w:t>molecule_dictionary</w:t>
      </w:r>
      <w:proofErr w:type="spellEnd"/>
      <w:r w:rsidRPr="006242E9">
        <w:rPr>
          <w:rFonts w:ascii="Courier New" w:hAnsi="Courier New" w:cs="Courier New"/>
          <w:sz w:val="16"/>
          <w:szCs w:val="16"/>
        </w:rPr>
        <w:t xml:space="preserve"> md ON </w:t>
      </w:r>
      <w:proofErr w:type="spellStart"/>
      <w:r w:rsidRPr="006242E9">
        <w:rPr>
          <w:rFonts w:ascii="Courier New" w:hAnsi="Courier New" w:cs="Courier New"/>
          <w:sz w:val="16"/>
          <w:szCs w:val="16"/>
        </w:rPr>
        <w:t>dm.molregno</w:t>
      </w:r>
      <w:proofErr w:type="spellEnd"/>
      <w:r w:rsidRPr="006242E9">
        <w:rPr>
          <w:rFonts w:ascii="Courier New" w:hAnsi="Courier New" w:cs="Courier New"/>
          <w:sz w:val="16"/>
          <w:szCs w:val="16"/>
        </w:rPr>
        <w:t xml:space="preserve"> = </w:t>
      </w:r>
      <w:proofErr w:type="spellStart"/>
      <w:r w:rsidRPr="006242E9">
        <w:rPr>
          <w:rFonts w:ascii="Courier New" w:hAnsi="Courier New" w:cs="Courier New"/>
          <w:sz w:val="16"/>
          <w:szCs w:val="16"/>
        </w:rPr>
        <w:t>md.molregno</w:t>
      </w:r>
      <w:proofErr w:type="spellEnd"/>
      <w:r w:rsidRPr="006242E9">
        <w:rPr>
          <w:rFonts w:ascii="Courier New" w:hAnsi="Courier New" w:cs="Courier New"/>
          <w:sz w:val="16"/>
          <w:szCs w:val="16"/>
        </w:rPr>
        <w:t xml:space="preserve"> WHERE </w:t>
      </w:r>
      <w:proofErr w:type="spellStart"/>
      <w:r w:rsidRPr="006242E9">
        <w:rPr>
          <w:rFonts w:ascii="Courier New" w:hAnsi="Courier New" w:cs="Courier New"/>
          <w:sz w:val="16"/>
          <w:szCs w:val="16"/>
        </w:rPr>
        <w:t>h.tax_id</w:t>
      </w:r>
      <w:proofErr w:type="spellEnd"/>
      <w:r w:rsidRPr="006242E9">
        <w:rPr>
          <w:rFonts w:ascii="Courier New" w:hAnsi="Courier New" w:cs="Courier New"/>
          <w:sz w:val="16"/>
          <w:szCs w:val="16"/>
        </w:rPr>
        <w:t xml:space="preserve"> = 36329 and score &gt; 385.3 group by </w:t>
      </w:r>
      <w:proofErr w:type="spellStart"/>
      <w:r w:rsidRPr="006242E9">
        <w:rPr>
          <w:rFonts w:ascii="Courier New" w:hAnsi="Courier New" w:cs="Courier New"/>
          <w:sz w:val="16"/>
          <w:szCs w:val="16"/>
        </w:rPr>
        <w:t>td.tax_id</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td.organism</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md.pref_name</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md.chembl_id</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md.max_phase</w:t>
      </w:r>
      <w:proofErr w:type="spellEnd"/>
      <w:r w:rsidRPr="006242E9">
        <w:rPr>
          <w:rFonts w:ascii="Courier New" w:hAnsi="Courier New" w:cs="Courier New"/>
          <w:sz w:val="16"/>
          <w:szCs w:val="16"/>
        </w:rPr>
        <w:t xml:space="preserve">, </w:t>
      </w:r>
      <w:proofErr w:type="spellStart"/>
      <w:r w:rsidRPr="006242E9">
        <w:rPr>
          <w:rFonts w:ascii="Courier New" w:hAnsi="Courier New" w:cs="Courier New"/>
          <w:sz w:val="16"/>
          <w:szCs w:val="16"/>
        </w:rPr>
        <w:t>md.first_approval</w:t>
      </w:r>
      <w:proofErr w:type="spellEnd"/>
      <w:r w:rsidRPr="006242E9">
        <w:rPr>
          <w:rFonts w:ascii="Courier New" w:hAnsi="Courier New" w:cs="Courier New"/>
          <w:sz w:val="16"/>
          <w:szCs w:val="16"/>
        </w:rPr>
        <w:t xml:space="preserve"> order by </w:t>
      </w:r>
      <w:proofErr w:type="spellStart"/>
      <w:r w:rsidRPr="006242E9">
        <w:rPr>
          <w:rFonts w:ascii="Courier New" w:hAnsi="Courier New" w:cs="Courier New"/>
          <w:sz w:val="16"/>
          <w:szCs w:val="16"/>
        </w:rPr>
        <w:t>pref_name</w:t>
      </w:r>
      <w:proofErr w:type="spellEnd"/>
      <w:r w:rsidRPr="006242E9">
        <w:rPr>
          <w:rFonts w:ascii="Courier New" w:hAnsi="Courier New" w:cs="Courier New"/>
          <w:sz w:val="16"/>
          <w:szCs w:val="16"/>
        </w:rPr>
        <w:t xml:space="preserve"> ) to 'C:/Users/Jeremy-satellite/Documents/RBIF120/paralog_targets/supplements/targets/P_falciparum_hmmer_drugs.txt' CSV HEADER delimiter '</w:t>
      </w:r>
      <w:r w:rsidRPr="006242E9">
        <w:rPr>
          <w:rFonts w:ascii="Courier New" w:hAnsi="Courier New" w:cs="Courier New"/>
          <w:sz w:val="16"/>
          <w:szCs w:val="16"/>
        </w:rPr>
        <w:tab/>
        <w:t>'</w:t>
      </w:r>
    </w:p>
    <w:bookmarkStart w:id="19" w:name="_Ref33789518"/>
    <w:p w14:paraId="751CE7FB" w14:textId="1C95D9A7" w:rsidR="00C94D2F" w:rsidRDefault="00C94D2F" w:rsidP="00C94D2F">
      <w:pPr>
        <w:pStyle w:val="Heading2"/>
      </w:pPr>
      <w:r>
        <w:fldChar w:fldCharType="begin"/>
      </w:r>
      <w:r>
        <w:instrText xml:space="preserve"> autonumlgl </w:instrText>
      </w:r>
      <w:r>
        <w:fldChar w:fldCharType="end"/>
      </w:r>
      <w:r>
        <w:t xml:space="preserve"> Download </w:t>
      </w:r>
      <w:r w:rsidR="002874B4">
        <w:t>P</w:t>
      </w:r>
      <w:r>
        <w:t>. falciparum drugs and targets, with annotations</w:t>
      </w:r>
      <w:bookmarkEnd w:id="19"/>
    </w:p>
    <w:p w14:paraId="4D9B59FE" w14:textId="2A39B625" w:rsidR="00B5193F" w:rsidRPr="00B5193F" w:rsidRDefault="00B5193F" w:rsidP="00B5193F">
      <w:pPr>
        <w:rPr>
          <w:rFonts w:ascii="Courier New" w:hAnsi="Courier New" w:cs="Courier New"/>
          <w:sz w:val="16"/>
          <w:szCs w:val="16"/>
        </w:rPr>
      </w:pPr>
      <w:r w:rsidRPr="00B5193F">
        <w:rPr>
          <w:rFonts w:ascii="Courier New" w:hAnsi="Courier New" w:cs="Courier New"/>
          <w:sz w:val="16"/>
          <w:szCs w:val="16"/>
        </w:rPr>
        <w:t xml:space="preserve">\copy (select avg(score) as </w:t>
      </w:r>
      <w:proofErr w:type="spellStart"/>
      <w:r w:rsidRPr="00B5193F">
        <w:rPr>
          <w:rFonts w:ascii="Courier New" w:hAnsi="Courier New" w:cs="Courier New"/>
          <w:sz w:val="16"/>
          <w:szCs w:val="16"/>
        </w:rPr>
        <w:t>avg_score</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td.tax_id</w:t>
      </w:r>
      <w:proofErr w:type="spellEnd"/>
      <w:r w:rsidRPr="00B5193F">
        <w:rPr>
          <w:rFonts w:ascii="Courier New" w:hAnsi="Courier New" w:cs="Courier New"/>
          <w:sz w:val="16"/>
          <w:szCs w:val="16"/>
        </w:rPr>
        <w:t xml:space="preserve"> as </w:t>
      </w:r>
      <w:proofErr w:type="spellStart"/>
      <w:r w:rsidRPr="00B5193F">
        <w:rPr>
          <w:rFonts w:ascii="Courier New" w:hAnsi="Courier New" w:cs="Courier New"/>
          <w:sz w:val="16"/>
          <w:szCs w:val="16"/>
        </w:rPr>
        <w:t>original_tax_id</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td.organism</w:t>
      </w:r>
      <w:proofErr w:type="spellEnd"/>
      <w:r w:rsidRPr="00B5193F">
        <w:rPr>
          <w:rFonts w:ascii="Courier New" w:hAnsi="Courier New" w:cs="Courier New"/>
          <w:sz w:val="16"/>
          <w:szCs w:val="16"/>
        </w:rPr>
        <w:t xml:space="preserve"> as </w:t>
      </w:r>
      <w:proofErr w:type="spellStart"/>
      <w:r w:rsidRPr="00B5193F">
        <w:rPr>
          <w:rFonts w:ascii="Courier New" w:hAnsi="Courier New" w:cs="Courier New"/>
          <w:sz w:val="16"/>
          <w:szCs w:val="16"/>
        </w:rPr>
        <w:t>orig_organism</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md.pref_name</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md.chembl_id,journal</w:t>
      </w:r>
      <w:proofErr w:type="spellEnd"/>
      <w:r w:rsidRPr="00B5193F">
        <w:rPr>
          <w:rFonts w:ascii="Courier New" w:hAnsi="Courier New" w:cs="Courier New"/>
          <w:sz w:val="16"/>
          <w:szCs w:val="16"/>
        </w:rPr>
        <w:t xml:space="preserve">, year, volume, issue, </w:t>
      </w:r>
      <w:proofErr w:type="spellStart"/>
      <w:r w:rsidRPr="00B5193F">
        <w:rPr>
          <w:rFonts w:ascii="Courier New" w:hAnsi="Courier New" w:cs="Courier New"/>
          <w:sz w:val="16"/>
          <w:szCs w:val="16"/>
        </w:rPr>
        <w:t>first_page</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last_page,pubmed_id</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doi</w:t>
      </w:r>
      <w:proofErr w:type="spellEnd"/>
      <w:r w:rsidRPr="00B5193F">
        <w:rPr>
          <w:rFonts w:ascii="Courier New" w:hAnsi="Courier New" w:cs="Courier New"/>
          <w:sz w:val="16"/>
          <w:szCs w:val="16"/>
        </w:rPr>
        <w:t xml:space="preserve">, title, authors from </w:t>
      </w:r>
      <w:proofErr w:type="spellStart"/>
      <w:r w:rsidRPr="00B5193F">
        <w:rPr>
          <w:rFonts w:ascii="Courier New" w:hAnsi="Courier New" w:cs="Courier New"/>
          <w:sz w:val="16"/>
          <w:szCs w:val="16"/>
        </w:rPr>
        <w:t>hmmer_statistics</w:t>
      </w:r>
      <w:proofErr w:type="spellEnd"/>
      <w:r w:rsidRPr="00B5193F">
        <w:rPr>
          <w:rFonts w:ascii="Courier New" w:hAnsi="Courier New" w:cs="Courier New"/>
          <w:sz w:val="16"/>
          <w:szCs w:val="16"/>
        </w:rPr>
        <w:t xml:space="preserve"> h  join </w:t>
      </w:r>
      <w:proofErr w:type="spellStart"/>
      <w:r w:rsidRPr="00B5193F">
        <w:rPr>
          <w:rFonts w:ascii="Courier New" w:hAnsi="Courier New" w:cs="Courier New"/>
          <w:sz w:val="16"/>
          <w:szCs w:val="16"/>
        </w:rPr>
        <w:t>target_dictionary</w:t>
      </w:r>
      <w:proofErr w:type="spellEnd"/>
      <w:r w:rsidRPr="00B5193F">
        <w:rPr>
          <w:rFonts w:ascii="Courier New" w:hAnsi="Courier New" w:cs="Courier New"/>
          <w:sz w:val="16"/>
          <w:szCs w:val="16"/>
        </w:rPr>
        <w:t xml:space="preserve"> td   on </w:t>
      </w:r>
      <w:proofErr w:type="spellStart"/>
      <w:r w:rsidRPr="00B5193F">
        <w:rPr>
          <w:rFonts w:ascii="Courier New" w:hAnsi="Courier New" w:cs="Courier New"/>
          <w:sz w:val="16"/>
          <w:szCs w:val="16"/>
        </w:rPr>
        <w:t>h.target</w:t>
      </w:r>
      <w:proofErr w:type="spellEnd"/>
      <w:r w:rsidRPr="00B5193F">
        <w:rPr>
          <w:rFonts w:ascii="Courier New" w:hAnsi="Courier New" w:cs="Courier New"/>
          <w:sz w:val="16"/>
          <w:szCs w:val="16"/>
        </w:rPr>
        <w:t xml:space="preserve"> = </w:t>
      </w:r>
      <w:proofErr w:type="spellStart"/>
      <w:r w:rsidRPr="00B5193F">
        <w:rPr>
          <w:rFonts w:ascii="Courier New" w:hAnsi="Courier New" w:cs="Courier New"/>
          <w:sz w:val="16"/>
          <w:szCs w:val="16"/>
        </w:rPr>
        <w:t>td.chembl_id</w:t>
      </w:r>
      <w:proofErr w:type="spellEnd"/>
      <w:r w:rsidRPr="00B5193F">
        <w:rPr>
          <w:rFonts w:ascii="Courier New" w:hAnsi="Courier New" w:cs="Courier New"/>
          <w:sz w:val="16"/>
          <w:szCs w:val="16"/>
        </w:rPr>
        <w:t xml:space="preserve">  join </w:t>
      </w:r>
      <w:proofErr w:type="spellStart"/>
      <w:r w:rsidRPr="00B5193F">
        <w:rPr>
          <w:rFonts w:ascii="Courier New" w:hAnsi="Courier New" w:cs="Courier New"/>
          <w:sz w:val="16"/>
          <w:szCs w:val="16"/>
        </w:rPr>
        <w:t>drug_mechanism</w:t>
      </w:r>
      <w:proofErr w:type="spellEnd"/>
      <w:r w:rsidRPr="00B5193F">
        <w:rPr>
          <w:rFonts w:ascii="Courier New" w:hAnsi="Courier New" w:cs="Courier New"/>
          <w:sz w:val="16"/>
          <w:szCs w:val="16"/>
        </w:rPr>
        <w:t xml:space="preserve"> dm  ON </w:t>
      </w:r>
      <w:proofErr w:type="spellStart"/>
      <w:r w:rsidRPr="00B5193F">
        <w:rPr>
          <w:rFonts w:ascii="Courier New" w:hAnsi="Courier New" w:cs="Courier New"/>
          <w:sz w:val="16"/>
          <w:szCs w:val="16"/>
        </w:rPr>
        <w:t>dm.tid</w:t>
      </w:r>
      <w:proofErr w:type="spellEnd"/>
      <w:r w:rsidRPr="00B5193F">
        <w:rPr>
          <w:rFonts w:ascii="Courier New" w:hAnsi="Courier New" w:cs="Courier New"/>
          <w:sz w:val="16"/>
          <w:szCs w:val="16"/>
        </w:rPr>
        <w:t xml:space="preserve"> = </w:t>
      </w:r>
      <w:proofErr w:type="spellStart"/>
      <w:r w:rsidRPr="00B5193F">
        <w:rPr>
          <w:rFonts w:ascii="Courier New" w:hAnsi="Courier New" w:cs="Courier New"/>
          <w:sz w:val="16"/>
          <w:szCs w:val="16"/>
        </w:rPr>
        <w:t>td.tid</w:t>
      </w:r>
      <w:proofErr w:type="spellEnd"/>
      <w:r w:rsidRPr="00B5193F">
        <w:rPr>
          <w:rFonts w:ascii="Courier New" w:hAnsi="Courier New" w:cs="Courier New"/>
          <w:sz w:val="16"/>
          <w:szCs w:val="16"/>
        </w:rPr>
        <w:t xml:space="preserve">  join </w:t>
      </w:r>
      <w:proofErr w:type="spellStart"/>
      <w:r w:rsidRPr="00B5193F">
        <w:rPr>
          <w:rFonts w:ascii="Courier New" w:hAnsi="Courier New" w:cs="Courier New"/>
          <w:sz w:val="16"/>
          <w:szCs w:val="16"/>
        </w:rPr>
        <w:t>molecule_dictionary</w:t>
      </w:r>
      <w:proofErr w:type="spellEnd"/>
      <w:r w:rsidRPr="00B5193F">
        <w:rPr>
          <w:rFonts w:ascii="Courier New" w:hAnsi="Courier New" w:cs="Courier New"/>
          <w:sz w:val="16"/>
          <w:szCs w:val="16"/>
        </w:rPr>
        <w:t xml:space="preserve"> md  ON </w:t>
      </w:r>
      <w:proofErr w:type="spellStart"/>
      <w:r w:rsidRPr="00B5193F">
        <w:rPr>
          <w:rFonts w:ascii="Courier New" w:hAnsi="Courier New" w:cs="Courier New"/>
          <w:sz w:val="16"/>
          <w:szCs w:val="16"/>
        </w:rPr>
        <w:t>dm.molregno</w:t>
      </w:r>
      <w:proofErr w:type="spellEnd"/>
      <w:r w:rsidRPr="00B5193F">
        <w:rPr>
          <w:rFonts w:ascii="Courier New" w:hAnsi="Courier New" w:cs="Courier New"/>
          <w:sz w:val="16"/>
          <w:szCs w:val="16"/>
        </w:rPr>
        <w:t xml:space="preserve"> = </w:t>
      </w:r>
      <w:proofErr w:type="spellStart"/>
      <w:r w:rsidRPr="00B5193F">
        <w:rPr>
          <w:rFonts w:ascii="Courier New" w:hAnsi="Courier New" w:cs="Courier New"/>
          <w:sz w:val="16"/>
          <w:szCs w:val="16"/>
        </w:rPr>
        <w:t>md.molregno</w:t>
      </w:r>
      <w:proofErr w:type="spellEnd"/>
      <w:r w:rsidRPr="00B5193F">
        <w:rPr>
          <w:rFonts w:ascii="Courier New" w:hAnsi="Courier New" w:cs="Courier New"/>
          <w:sz w:val="16"/>
          <w:szCs w:val="16"/>
        </w:rPr>
        <w:t xml:space="preserve"> JOIN </w:t>
      </w:r>
      <w:proofErr w:type="spellStart"/>
      <w:r w:rsidRPr="00B5193F">
        <w:rPr>
          <w:rFonts w:ascii="Courier New" w:hAnsi="Courier New" w:cs="Courier New"/>
          <w:sz w:val="16"/>
          <w:szCs w:val="16"/>
        </w:rPr>
        <w:t>compound_records</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cr</w:t>
      </w:r>
      <w:proofErr w:type="spellEnd"/>
      <w:r w:rsidRPr="00B5193F">
        <w:rPr>
          <w:rFonts w:ascii="Courier New" w:hAnsi="Courier New" w:cs="Courier New"/>
          <w:sz w:val="16"/>
          <w:szCs w:val="16"/>
        </w:rPr>
        <w:t xml:space="preserve"> ON </w:t>
      </w:r>
      <w:proofErr w:type="spellStart"/>
      <w:r w:rsidRPr="00B5193F">
        <w:rPr>
          <w:rFonts w:ascii="Courier New" w:hAnsi="Courier New" w:cs="Courier New"/>
          <w:sz w:val="16"/>
          <w:szCs w:val="16"/>
        </w:rPr>
        <w:t>md.molregno</w:t>
      </w:r>
      <w:proofErr w:type="spellEnd"/>
      <w:r w:rsidRPr="00B5193F">
        <w:rPr>
          <w:rFonts w:ascii="Courier New" w:hAnsi="Courier New" w:cs="Courier New"/>
          <w:sz w:val="16"/>
          <w:szCs w:val="16"/>
        </w:rPr>
        <w:t xml:space="preserve"> = </w:t>
      </w:r>
      <w:proofErr w:type="spellStart"/>
      <w:r w:rsidRPr="00B5193F">
        <w:rPr>
          <w:rFonts w:ascii="Courier New" w:hAnsi="Courier New" w:cs="Courier New"/>
          <w:sz w:val="16"/>
          <w:szCs w:val="16"/>
        </w:rPr>
        <w:t>cr.molregno</w:t>
      </w:r>
      <w:proofErr w:type="spellEnd"/>
      <w:r w:rsidRPr="00B5193F">
        <w:rPr>
          <w:rFonts w:ascii="Courier New" w:hAnsi="Courier New" w:cs="Courier New"/>
          <w:sz w:val="16"/>
          <w:szCs w:val="16"/>
        </w:rPr>
        <w:t xml:space="preserve"> join docs on </w:t>
      </w:r>
      <w:proofErr w:type="spellStart"/>
      <w:r w:rsidRPr="00B5193F">
        <w:rPr>
          <w:rFonts w:ascii="Courier New" w:hAnsi="Courier New" w:cs="Courier New"/>
          <w:sz w:val="16"/>
          <w:szCs w:val="16"/>
        </w:rPr>
        <w:t>cr.doc_id</w:t>
      </w:r>
      <w:proofErr w:type="spellEnd"/>
      <w:r w:rsidRPr="00B5193F">
        <w:rPr>
          <w:rFonts w:ascii="Courier New" w:hAnsi="Courier New" w:cs="Courier New"/>
          <w:sz w:val="16"/>
          <w:szCs w:val="16"/>
        </w:rPr>
        <w:t xml:space="preserve"> = </w:t>
      </w:r>
      <w:proofErr w:type="spellStart"/>
      <w:r w:rsidRPr="00B5193F">
        <w:rPr>
          <w:rFonts w:ascii="Courier New" w:hAnsi="Courier New" w:cs="Courier New"/>
          <w:sz w:val="16"/>
          <w:szCs w:val="16"/>
        </w:rPr>
        <w:t>docs.doc_id</w:t>
      </w:r>
      <w:proofErr w:type="spellEnd"/>
      <w:r w:rsidRPr="00B5193F">
        <w:rPr>
          <w:rFonts w:ascii="Courier New" w:hAnsi="Courier New" w:cs="Courier New"/>
          <w:sz w:val="16"/>
          <w:szCs w:val="16"/>
        </w:rPr>
        <w:t xml:space="preserve"> WHERE </w:t>
      </w:r>
      <w:proofErr w:type="spellStart"/>
      <w:r w:rsidRPr="00B5193F">
        <w:rPr>
          <w:rFonts w:ascii="Courier New" w:hAnsi="Courier New" w:cs="Courier New"/>
          <w:sz w:val="16"/>
          <w:szCs w:val="16"/>
        </w:rPr>
        <w:t>h.tax_id</w:t>
      </w:r>
      <w:proofErr w:type="spellEnd"/>
      <w:r w:rsidRPr="00B5193F">
        <w:rPr>
          <w:rFonts w:ascii="Courier New" w:hAnsi="Courier New" w:cs="Courier New"/>
          <w:sz w:val="16"/>
          <w:szCs w:val="16"/>
        </w:rPr>
        <w:t xml:space="preserve"> = 36329 and score &gt; 385.3 group by </w:t>
      </w:r>
      <w:proofErr w:type="spellStart"/>
      <w:r w:rsidRPr="00B5193F">
        <w:rPr>
          <w:rFonts w:ascii="Courier New" w:hAnsi="Courier New" w:cs="Courier New"/>
          <w:sz w:val="16"/>
          <w:szCs w:val="16"/>
        </w:rPr>
        <w:t>td.tax_id</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td.organism</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md.pref_name</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md.chembl_id</w:t>
      </w:r>
      <w:proofErr w:type="spellEnd"/>
      <w:r w:rsidRPr="00B5193F">
        <w:rPr>
          <w:rFonts w:ascii="Courier New" w:hAnsi="Courier New" w:cs="Courier New"/>
          <w:sz w:val="16"/>
          <w:szCs w:val="16"/>
        </w:rPr>
        <w:t xml:space="preserve"> ,journal, year, volume, issue, </w:t>
      </w:r>
      <w:proofErr w:type="spellStart"/>
      <w:r w:rsidRPr="00B5193F">
        <w:rPr>
          <w:rFonts w:ascii="Courier New" w:hAnsi="Courier New" w:cs="Courier New"/>
          <w:sz w:val="16"/>
          <w:szCs w:val="16"/>
        </w:rPr>
        <w:t>first_page</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last_page</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pubmed_id</w:t>
      </w:r>
      <w:proofErr w:type="spellEnd"/>
      <w:r w:rsidRPr="00B5193F">
        <w:rPr>
          <w:rFonts w:ascii="Courier New" w:hAnsi="Courier New" w:cs="Courier New"/>
          <w:sz w:val="16"/>
          <w:szCs w:val="16"/>
        </w:rPr>
        <w:t xml:space="preserve">, </w:t>
      </w:r>
      <w:proofErr w:type="spellStart"/>
      <w:r w:rsidRPr="00B5193F">
        <w:rPr>
          <w:rFonts w:ascii="Courier New" w:hAnsi="Courier New" w:cs="Courier New"/>
          <w:sz w:val="16"/>
          <w:szCs w:val="16"/>
        </w:rPr>
        <w:t>doi</w:t>
      </w:r>
      <w:proofErr w:type="spellEnd"/>
      <w:r w:rsidRPr="00B5193F">
        <w:rPr>
          <w:rFonts w:ascii="Courier New" w:hAnsi="Courier New" w:cs="Courier New"/>
          <w:sz w:val="16"/>
          <w:szCs w:val="16"/>
        </w:rPr>
        <w:t xml:space="preserve">, title, authors order by </w:t>
      </w:r>
      <w:proofErr w:type="spellStart"/>
      <w:r w:rsidRPr="00B5193F">
        <w:rPr>
          <w:rFonts w:ascii="Courier New" w:hAnsi="Courier New" w:cs="Courier New"/>
          <w:sz w:val="16"/>
          <w:szCs w:val="16"/>
        </w:rPr>
        <w:t>md.pref_name</w:t>
      </w:r>
      <w:proofErr w:type="spellEnd"/>
      <w:r w:rsidRPr="00B5193F">
        <w:rPr>
          <w:rFonts w:ascii="Courier New" w:hAnsi="Courier New" w:cs="Courier New"/>
          <w:sz w:val="16"/>
          <w:szCs w:val="16"/>
        </w:rPr>
        <w:t>, year, volume, issue) to 'C:/Users/Jeremy-satellite/Documents/RBIF120/paralog_targets/supplements/targets/p_falciparum_hmmer_drugs_annotated.txt' CSV HEADER delimiter '</w:t>
      </w:r>
      <w:r w:rsidRPr="00B5193F">
        <w:rPr>
          <w:rFonts w:ascii="Courier New" w:hAnsi="Courier New" w:cs="Courier New"/>
          <w:sz w:val="16"/>
          <w:szCs w:val="16"/>
        </w:rPr>
        <w:tab/>
        <w:t>'</w:t>
      </w:r>
    </w:p>
    <w:sectPr w:rsidR="00B5193F" w:rsidRPr="00B5193F" w:rsidSect="00B10A11">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F3B783" w14:textId="77777777" w:rsidR="00585165" w:rsidRDefault="00585165" w:rsidP="00B10A11">
      <w:pPr>
        <w:spacing w:after="0" w:line="240" w:lineRule="auto"/>
      </w:pPr>
      <w:r>
        <w:separator/>
      </w:r>
    </w:p>
  </w:endnote>
  <w:endnote w:type="continuationSeparator" w:id="0">
    <w:p w14:paraId="403C8DA1" w14:textId="77777777" w:rsidR="00585165" w:rsidRDefault="00585165" w:rsidP="00B10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18B845" w14:textId="77777777" w:rsidR="00250589" w:rsidRDefault="002505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4540301"/>
      <w:docPartObj>
        <w:docPartGallery w:val="Page Numbers (Bottom of Page)"/>
        <w:docPartUnique/>
      </w:docPartObj>
    </w:sdtPr>
    <w:sdtEndPr>
      <w:rPr>
        <w:noProof/>
      </w:rPr>
    </w:sdtEndPr>
    <w:sdtContent>
      <w:p w14:paraId="58EF78BE" w14:textId="434A6E56" w:rsidR="00250589" w:rsidRDefault="0025058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B195CF" w14:textId="77777777" w:rsidR="00250589" w:rsidRDefault="0025058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5550213"/>
      <w:docPartObj>
        <w:docPartGallery w:val="Page Numbers (Bottom of Page)"/>
        <w:docPartUnique/>
      </w:docPartObj>
    </w:sdtPr>
    <w:sdtEndPr>
      <w:rPr>
        <w:color w:val="7F7F7F" w:themeColor="background1" w:themeShade="7F"/>
        <w:spacing w:val="60"/>
      </w:rPr>
    </w:sdtEndPr>
    <w:sdtContent>
      <w:p w14:paraId="704B705F" w14:textId="6A534C12" w:rsidR="00250589" w:rsidRDefault="0025058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A830B0A" w14:textId="77777777" w:rsidR="00250589" w:rsidRDefault="002505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701370" w14:textId="77777777" w:rsidR="00585165" w:rsidRDefault="00585165" w:rsidP="00B10A11">
      <w:pPr>
        <w:spacing w:after="0" w:line="240" w:lineRule="auto"/>
      </w:pPr>
      <w:r>
        <w:separator/>
      </w:r>
    </w:p>
  </w:footnote>
  <w:footnote w:type="continuationSeparator" w:id="0">
    <w:p w14:paraId="141644C9" w14:textId="77777777" w:rsidR="00585165" w:rsidRDefault="00585165" w:rsidP="00B10A11">
      <w:pPr>
        <w:spacing w:after="0" w:line="240" w:lineRule="auto"/>
      </w:pPr>
      <w:r>
        <w:continuationSeparator/>
      </w:r>
    </w:p>
  </w:footnote>
  <w:footnote w:id="1">
    <w:p w14:paraId="15C351F2" w14:textId="2500F455" w:rsidR="00250589" w:rsidRDefault="00250589" w:rsidP="00560DF7">
      <w:pPr>
        <w:pStyle w:val="FootnoteText"/>
      </w:pPr>
      <w:r>
        <w:rPr>
          <w:rStyle w:val="FootnoteReference"/>
        </w:rPr>
        <w:footnoteRef/>
      </w:r>
      <w:r>
        <w:t xml:space="preserve"> </w:t>
      </w:r>
      <w:r>
        <w:fldChar w:fldCharType="begin"/>
      </w:r>
      <w:r>
        <w:instrText xml:space="preserve"> ADDIN ZOTERO_ITEM CSL_CITATION {"citationID":"fxuBWDjs","properties":{"formattedCitation":"[2]","plainCitation":"[2]","noteIndex":1},"citationItems":[{"id":7,"uris":["http://zotero.org/users/6358161/items/R6YA86YL"],"uri":["http://zotero.org/users/6358161/items/R6YA86YL"],"itemData":{"id":7,"type":"article-journal","abstract":"Abstract.  ChEMBL is an open large-scale bioactivity database (https://www.ebi.ac.uk/chembl), previously described in the 2012 and 2014 Nucleic Acids Research D","container-title":"Nucleic Acids Research","DOI":"10.1093/nar/gkw1074","ISSN":"0305-1048","issue":"D1","journalAbbreviation":"Nucleic Acids Res","language":"en","page":"D945-D954","source":"academic.oup.com","title":"The ChEMBL database in 2017","volume":"45","author":[{"family":"Gaulton","given":"Anna"},{"family":"Hersey","given":"Anne"},{"family":"Nowotka","given":"Michał"},{"family":"Bento","given":"A. Patrícia"},{"family":"Chambers","given":"Jon"},{"family":"Mendez","given":"David"},{"family":"Mutowo","given":"Prudence"},{"family":"Atkinson","given":"Francis"},{"family":"Bellis","given":"Louisa J."},{"family":"Cibrián-Uhalte","given":"Elena"},{"family":"Davies","given":"Mark"},{"family":"Dedman","given":"Nathan"},{"family":"Karlsson","given":"Anneli"},{"family":"Magariños","given":"María Paula"},{"family":"Overington","given":"John P."},{"family":"Papadatos","given":"George"},{"family":"Smit","given":"Ines"},{"family":"Leach","given":"Andrew R."}],"issued":{"date-parts":[["2017",1,4]]}}}],"schema":"https://github.com/citation-style-language/schema/raw/master/csl-citation.json"} </w:instrText>
      </w:r>
      <w:r>
        <w:fldChar w:fldCharType="separate"/>
      </w:r>
      <w:r w:rsidRPr="00F42119">
        <w:rPr>
          <w:rFonts w:ascii="Calibri" w:hAnsi="Calibri" w:cs="Calibri"/>
        </w:rPr>
        <w:t>[2]</w:t>
      </w:r>
      <w:r>
        <w:fldChar w:fldCharType="end"/>
      </w:r>
    </w:p>
    <w:p w14:paraId="5BADF145" w14:textId="77777777" w:rsidR="00250589" w:rsidRDefault="00250589">
      <w:pPr>
        <w:pStyle w:val="FootnoteText"/>
      </w:pPr>
    </w:p>
  </w:footnote>
  <w:footnote w:id="2">
    <w:p w14:paraId="7D890F5A" w14:textId="064EEB8A" w:rsidR="00250589" w:rsidRPr="005331D6" w:rsidRDefault="00250589" w:rsidP="009060B2">
      <w:r>
        <w:rPr>
          <w:rStyle w:val="FootnoteReference"/>
        </w:rPr>
        <w:footnoteRef/>
      </w:r>
      <w:r>
        <w:t xml:space="preserve"> </w:t>
      </w:r>
      <w:r>
        <w:fldChar w:fldCharType="begin"/>
      </w:r>
      <w:r>
        <w:instrText xml:space="preserve"> ADDIN ZOTERO_ITEM CSL_CITATION {"citationID":"QTITBQoD","properties":{"formattedCitation":"[3]","plainCitation":"[3]","noteIndex":2},"citationItems":[{"id":9,"uris":["http://zotero.org/users/6358161/items/M9Z8E7AZ"],"uri":["http://zotero.org/users/6358161/items/M9Z8E7AZ"],"itemData":{"id":9,"type":"article-journal","abstract":"The BLAST programs are widely used tools for searching protein and DNA databases for sequence similarities. For protein comparisons, a variety of definitional, algorithmic and statistical refinements described here permits the execution time of the BLAST programs to be decreased substantially while enhancing their sensitivity to weak similarities. A new criterion for triggering the extension of word hits, combined with a new heuristic for generating gapped alignments, yields a gapped BLAST program that runs at approximately three times the speed of the original. In addition, a method is introduced for automatically combining statistically significant alignments produced by BLAST into a position-specific score matrix, and searching the database using this matrix. The resulting Position-Specific Iterated BLAST (PSI-BLAST) program runs at approximately the same speed per iteration as gapped BLAST, but in many cases is much more sensitive to weak but biologically relevant sequence similarities. PSI-BLAST is used to uncover several new and interesting members of the BRCT superfamily.","container-title":"Nucleic Acids Research","DOI":"10.1093/nar/25.17.3389","ISSN":"0305-1048","issue":"17","journalAbbreviation":"Nucleic Acids Res.","language":"eng","note":"PMID: 9254694\nPMCID: PMC146917","page":"3389-3402","source":"PubMed","title":"Gapped BLAST and PSI-BLAST: a new generation of protein database search programs","title-short":"Gapped BLAST and PSI-BLAST","volume":"25","author":[{"family":"Altschul","given":"S. F."},{"family":"Madden","given":"T. L."},{"family":"Schäffer","given":"A. A."},{"family":"Zhang","given":"J."},{"family":"Zhang","given":"Z."},{"family":"Miller","given":"W."},{"family":"Lipman","given":"D. J."}],"issued":{"date-parts":[["1997",9,1]]}}}],"schema":"https://github.com/citation-style-language/schema/raw/master/csl-citation.json"} </w:instrText>
      </w:r>
      <w:r>
        <w:fldChar w:fldCharType="separate"/>
      </w:r>
      <w:r w:rsidRPr="00F42119">
        <w:rPr>
          <w:rFonts w:ascii="Calibri" w:hAnsi="Calibri" w:cs="Calibri"/>
        </w:rPr>
        <w:t>[3]</w:t>
      </w:r>
      <w:r>
        <w:fldChar w:fldCharType="end"/>
      </w:r>
    </w:p>
    <w:p w14:paraId="2C24BEF0" w14:textId="5F71817B" w:rsidR="00250589" w:rsidRDefault="00250589">
      <w:pPr>
        <w:pStyle w:val="FootnoteText"/>
      </w:pPr>
    </w:p>
  </w:footnote>
  <w:footnote w:id="3">
    <w:p w14:paraId="544F664F" w14:textId="7CFB752A" w:rsidR="00250589" w:rsidRDefault="00250589" w:rsidP="005331D6">
      <w:pPr>
        <w:pStyle w:val="FootnoteText"/>
      </w:pPr>
      <w:r>
        <w:rPr>
          <w:rStyle w:val="FootnoteReference"/>
        </w:rPr>
        <w:footnoteRef/>
      </w:r>
      <w:r>
        <w:t xml:space="preserve"> </w:t>
      </w:r>
      <w:r>
        <w:fldChar w:fldCharType="begin"/>
      </w:r>
      <w:r>
        <w:instrText xml:space="preserve"> ADDIN ZOTERO_ITEM CSL_CITATION {"citationID":"P7LqmHAQ","properties":{"formattedCitation":"[7]","plainCitation":"[7]","noteIndex":3},"citationItems":[{"id":17,"uris":["http://zotero.org/users/6358161/items/ATK7VPS8"],"uri":["http://zotero.org/users/6358161/items/ATK7VPS8"],"itemData":{"id":17,"type":"webpage","abstract":"Resistance to antimalarial medicines is a threat to global efforts to control and eliminate malaria.  Protecting the efficacy of the recommended malaria treatments is a top priority for malaria endemic countries and the global malaria community.","container-title":"WHO","title":"WHO | Responding to antimalarial drug resistance","URL":"http://www.who.int/malaria/areas/drug_resistance/overview/en/","accessed":{"date-parts":[["2020",2,12]]}}}],"schema":"https://github.com/citation-style-language/schema/raw/master/csl-citation.json"} </w:instrText>
      </w:r>
      <w:r>
        <w:fldChar w:fldCharType="separate"/>
      </w:r>
      <w:r w:rsidRPr="00F42119">
        <w:rPr>
          <w:rFonts w:ascii="Calibri" w:hAnsi="Calibri" w:cs="Calibri"/>
        </w:rPr>
        <w:t>[7]</w:t>
      </w:r>
      <w:r>
        <w:fldChar w:fldCharType="end"/>
      </w:r>
    </w:p>
    <w:p w14:paraId="72A777CC" w14:textId="77777777" w:rsidR="00250589" w:rsidRDefault="00250589">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42156B" w14:textId="77777777" w:rsidR="00250589" w:rsidRDefault="002505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77DFB" w14:textId="3F5E794F" w:rsidR="00250589" w:rsidRDefault="00250589">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7913B3F47B324A3BAFDB482AF470D24A"/>
        </w:placeholder>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rPr>
          <w:t>Finding Paralog Targets for Neglected Diseases</w:t>
        </w:r>
      </w:sdtContent>
    </w:sdt>
    <w:r>
      <w:rPr>
        <w:color w:val="4472C4" w:themeColor="accent1"/>
      </w:rPr>
      <w:t xml:space="preserve"> | </w:t>
    </w:r>
    <w:sdt>
      <w:sdtPr>
        <w:rPr>
          <w:color w:val="4472C4" w:themeColor="accent1"/>
        </w:rPr>
        <w:alias w:val="Author"/>
        <w:tag w:val=""/>
        <w:id w:val="-1677181147"/>
        <w:placeholder>
          <w:docPart w:val="72F17002FCB0432F8F247C0A1EA8945A"/>
        </w:placeholder>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rPr>
          <w:t>Jeremy Singer</w:t>
        </w:r>
      </w:sdtContent>
    </w:sdt>
  </w:p>
  <w:p w14:paraId="712C3291" w14:textId="77777777" w:rsidR="00250589" w:rsidRDefault="0025058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0C64E7" w14:textId="77777777" w:rsidR="00250589" w:rsidRDefault="002505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3D0997"/>
    <w:multiLevelType w:val="hybridMultilevel"/>
    <w:tmpl w:val="A92A2286"/>
    <w:lvl w:ilvl="0" w:tplc="49548416">
      <w:start w:val="170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B370F1"/>
    <w:multiLevelType w:val="hybridMultilevel"/>
    <w:tmpl w:val="0C743462"/>
    <w:lvl w:ilvl="0" w:tplc="1D7C621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D47B8F"/>
    <w:multiLevelType w:val="hybridMultilevel"/>
    <w:tmpl w:val="532AE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42676F"/>
    <w:multiLevelType w:val="hybridMultilevel"/>
    <w:tmpl w:val="4EB863DC"/>
    <w:lvl w:ilvl="0" w:tplc="412CBF44">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4DE"/>
    <w:rsid w:val="00001287"/>
    <w:rsid w:val="00005F1E"/>
    <w:rsid w:val="0003488F"/>
    <w:rsid w:val="000353F3"/>
    <w:rsid w:val="00050091"/>
    <w:rsid w:val="00076A10"/>
    <w:rsid w:val="000C08DC"/>
    <w:rsid w:val="000C606D"/>
    <w:rsid w:val="000E61B3"/>
    <w:rsid w:val="000F556D"/>
    <w:rsid w:val="001005D7"/>
    <w:rsid w:val="001133A1"/>
    <w:rsid w:val="00113982"/>
    <w:rsid w:val="00113AE3"/>
    <w:rsid w:val="001175D8"/>
    <w:rsid w:val="0016204C"/>
    <w:rsid w:val="00173E8D"/>
    <w:rsid w:val="00177583"/>
    <w:rsid w:val="00183730"/>
    <w:rsid w:val="001A1C56"/>
    <w:rsid w:val="001B4F08"/>
    <w:rsid w:val="001C132C"/>
    <w:rsid w:val="001C6E26"/>
    <w:rsid w:val="001C6EBA"/>
    <w:rsid w:val="001D448F"/>
    <w:rsid w:val="001D58F6"/>
    <w:rsid w:val="001E123E"/>
    <w:rsid w:val="001E7049"/>
    <w:rsid w:val="001F002E"/>
    <w:rsid w:val="00207EFF"/>
    <w:rsid w:val="00226261"/>
    <w:rsid w:val="00226D94"/>
    <w:rsid w:val="00232197"/>
    <w:rsid w:val="00250589"/>
    <w:rsid w:val="00252AA8"/>
    <w:rsid w:val="0028086A"/>
    <w:rsid w:val="0028388C"/>
    <w:rsid w:val="002874B4"/>
    <w:rsid w:val="00293856"/>
    <w:rsid w:val="002A7B38"/>
    <w:rsid w:val="002B15E4"/>
    <w:rsid w:val="002B5AD0"/>
    <w:rsid w:val="002D0383"/>
    <w:rsid w:val="002D33D1"/>
    <w:rsid w:val="002D44DE"/>
    <w:rsid w:val="002F213D"/>
    <w:rsid w:val="00304BA1"/>
    <w:rsid w:val="00315623"/>
    <w:rsid w:val="0032414B"/>
    <w:rsid w:val="00356329"/>
    <w:rsid w:val="0037611B"/>
    <w:rsid w:val="00383494"/>
    <w:rsid w:val="003873B7"/>
    <w:rsid w:val="003C2BE7"/>
    <w:rsid w:val="003C4590"/>
    <w:rsid w:val="003D07F4"/>
    <w:rsid w:val="003E0D09"/>
    <w:rsid w:val="003F47FE"/>
    <w:rsid w:val="00401CAB"/>
    <w:rsid w:val="00412DE9"/>
    <w:rsid w:val="00417E0F"/>
    <w:rsid w:val="004456C2"/>
    <w:rsid w:val="00464AD8"/>
    <w:rsid w:val="00464CFD"/>
    <w:rsid w:val="00494017"/>
    <w:rsid w:val="004B202F"/>
    <w:rsid w:val="004B3448"/>
    <w:rsid w:val="004D41CF"/>
    <w:rsid w:val="00501772"/>
    <w:rsid w:val="00504F2F"/>
    <w:rsid w:val="00506FFB"/>
    <w:rsid w:val="005075D8"/>
    <w:rsid w:val="00530967"/>
    <w:rsid w:val="005331D6"/>
    <w:rsid w:val="00535448"/>
    <w:rsid w:val="00553505"/>
    <w:rsid w:val="00560DF7"/>
    <w:rsid w:val="005710FD"/>
    <w:rsid w:val="00573A8F"/>
    <w:rsid w:val="005778D0"/>
    <w:rsid w:val="00585165"/>
    <w:rsid w:val="00590772"/>
    <w:rsid w:val="005977A6"/>
    <w:rsid w:val="005B6846"/>
    <w:rsid w:val="005C78A2"/>
    <w:rsid w:val="005D6698"/>
    <w:rsid w:val="005D7314"/>
    <w:rsid w:val="005F3DC7"/>
    <w:rsid w:val="005F4BB5"/>
    <w:rsid w:val="006103BA"/>
    <w:rsid w:val="006149AC"/>
    <w:rsid w:val="00621725"/>
    <w:rsid w:val="006242E9"/>
    <w:rsid w:val="00644E8D"/>
    <w:rsid w:val="0066354D"/>
    <w:rsid w:val="0067009D"/>
    <w:rsid w:val="00677DE4"/>
    <w:rsid w:val="00684B58"/>
    <w:rsid w:val="006B4E3C"/>
    <w:rsid w:val="006C358E"/>
    <w:rsid w:val="006D1827"/>
    <w:rsid w:val="006D392F"/>
    <w:rsid w:val="006D4E6C"/>
    <w:rsid w:val="006D501E"/>
    <w:rsid w:val="006D6A49"/>
    <w:rsid w:val="006E01F0"/>
    <w:rsid w:val="00707AD1"/>
    <w:rsid w:val="00711AF4"/>
    <w:rsid w:val="007325E3"/>
    <w:rsid w:val="0074276E"/>
    <w:rsid w:val="00751008"/>
    <w:rsid w:val="0075163C"/>
    <w:rsid w:val="0079231F"/>
    <w:rsid w:val="00793F15"/>
    <w:rsid w:val="0079506F"/>
    <w:rsid w:val="007F1137"/>
    <w:rsid w:val="007F5AA4"/>
    <w:rsid w:val="00806515"/>
    <w:rsid w:val="00812745"/>
    <w:rsid w:val="00836F88"/>
    <w:rsid w:val="0086262C"/>
    <w:rsid w:val="00864999"/>
    <w:rsid w:val="008B599D"/>
    <w:rsid w:val="008B5C54"/>
    <w:rsid w:val="008C0C84"/>
    <w:rsid w:val="008E05BC"/>
    <w:rsid w:val="00901462"/>
    <w:rsid w:val="009060B2"/>
    <w:rsid w:val="009232FA"/>
    <w:rsid w:val="00926E50"/>
    <w:rsid w:val="009275E2"/>
    <w:rsid w:val="009304CD"/>
    <w:rsid w:val="00944205"/>
    <w:rsid w:val="00970A01"/>
    <w:rsid w:val="00975E96"/>
    <w:rsid w:val="009A1CC2"/>
    <w:rsid w:val="009C6315"/>
    <w:rsid w:val="009E0C0A"/>
    <w:rsid w:val="009E2A3B"/>
    <w:rsid w:val="009E6B31"/>
    <w:rsid w:val="009F2F29"/>
    <w:rsid w:val="009F47CA"/>
    <w:rsid w:val="009F6856"/>
    <w:rsid w:val="00A219E7"/>
    <w:rsid w:val="00A24088"/>
    <w:rsid w:val="00A2629E"/>
    <w:rsid w:val="00A264F6"/>
    <w:rsid w:val="00A26B98"/>
    <w:rsid w:val="00A34AE8"/>
    <w:rsid w:val="00A42E77"/>
    <w:rsid w:val="00A862E9"/>
    <w:rsid w:val="00A95282"/>
    <w:rsid w:val="00AD20D2"/>
    <w:rsid w:val="00AD4F62"/>
    <w:rsid w:val="00AF430C"/>
    <w:rsid w:val="00B10278"/>
    <w:rsid w:val="00B10A11"/>
    <w:rsid w:val="00B26F84"/>
    <w:rsid w:val="00B44952"/>
    <w:rsid w:val="00B5193F"/>
    <w:rsid w:val="00B5561C"/>
    <w:rsid w:val="00B67256"/>
    <w:rsid w:val="00B73627"/>
    <w:rsid w:val="00B84EB5"/>
    <w:rsid w:val="00B91F1D"/>
    <w:rsid w:val="00BB5BCB"/>
    <w:rsid w:val="00BC34EE"/>
    <w:rsid w:val="00BE0894"/>
    <w:rsid w:val="00BE55D0"/>
    <w:rsid w:val="00BE6F8C"/>
    <w:rsid w:val="00BE7F51"/>
    <w:rsid w:val="00C23A2F"/>
    <w:rsid w:val="00C37D4C"/>
    <w:rsid w:val="00C65D12"/>
    <w:rsid w:val="00C67271"/>
    <w:rsid w:val="00C75AC3"/>
    <w:rsid w:val="00C94D2F"/>
    <w:rsid w:val="00CA614C"/>
    <w:rsid w:val="00CB0620"/>
    <w:rsid w:val="00CB0B24"/>
    <w:rsid w:val="00CB1E32"/>
    <w:rsid w:val="00CD1199"/>
    <w:rsid w:val="00CE1CB2"/>
    <w:rsid w:val="00CE2441"/>
    <w:rsid w:val="00CF4ED8"/>
    <w:rsid w:val="00CF6463"/>
    <w:rsid w:val="00D01232"/>
    <w:rsid w:val="00D021BF"/>
    <w:rsid w:val="00D0772B"/>
    <w:rsid w:val="00D1248B"/>
    <w:rsid w:val="00D33ADE"/>
    <w:rsid w:val="00D4231B"/>
    <w:rsid w:val="00D44E62"/>
    <w:rsid w:val="00D466A1"/>
    <w:rsid w:val="00D94D35"/>
    <w:rsid w:val="00D953D0"/>
    <w:rsid w:val="00DB3582"/>
    <w:rsid w:val="00DB3710"/>
    <w:rsid w:val="00DB3B7B"/>
    <w:rsid w:val="00DB6BB1"/>
    <w:rsid w:val="00DD4D86"/>
    <w:rsid w:val="00E06542"/>
    <w:rsid w:val="00E205D6"/>
    <w:rsid w:val="00E24D3E"/>
    <w:rsid w:val="00E30324"/>
    <w:rsid w:val="00E419A3"/>
    <w:rsid w:val="00E4756C"/>
    <w:rsid w:val="00E97D5F"/>
    <w:rsid w:val="00EA43B9"/>
    <w:rsid w:val="00EA49D3"/>
    <w:rsid w:val="00EB1B9B"/>
    <w:rsid w:val="00EB5DDE"/>
    <w:rsid w:val="00EC0732"/>
    <w:rsid w:val="00ED5F43"/>
    <w:rsid w:val="00ED6DD2"/>
    <w:rsid w:val="00EE4D29"/>
    <w:rsid w:val="00EF5D89"/>
    <w:rsid w:val="00F05801"/>
    <w:rsid w:val="00F16F01"/>
    <w:rsid w:val="00F36F3D"/>
    <w:rsid w:val="00F42119"/>
    <w:rsid w:val="00F528B0"/>
    <w:rsid w:val="00F64D04"/>
    <w:rsid w:val="00F8549F"/>
    <w:rsid w:val="00F86D32"/>
    <w:rsid w:val="00FB61E6"/>
    <w:rsid w:val="00FC6479"/>
    <w:rsid w:val="00FC67F0"/>
    <w:rsid w:val="00FE3D2F"/>
    <w:rsid w:val="00FF387D"/>
    <w:rsid w:val="00FF4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2BA813"/>
  <w15:chartTrackingRefBased/>
  <w15:docId w15:val="{10D5A12D-29DA-4A06-9A4A-B3577B803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49D3"/>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2D03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D03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44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4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A49D3"/>
    <w:rPr>
      <w:rFonts w:asciiTheme="majorHAnsi" w:eastAsiaTheme="majorEastAsia" w:hAnsiTheme="majorHAnsi" w:cstheme="majorBidi"/>
      <w:b/>
      <w:color w:val="2F5496" w:themeColor="accent1" w:themeShade="BF"/>
      <w:sz w:val="36"/>
      <w:szCs w:val="32"/>
    </w:rPr>
  </w:style>
  <w:style w:type="paragraph" w:styleId="Header">
    <w:name w:val="header"/>
    <w:basedOn w:val="Normal"/>
    <w:link w:val="HeaderChar"/>
    <w:uiPriority w:val="99"/>
    <w:unhideWhenUsed/>
    <w:rsid w:val="00B10A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A11"/>
  </w:style>
  <w:style w:type="paragraph" w:styleId="Footer">
    <w:name w:val="footer"/>
    <w:basedOn w:val="Normal"/>
    <w:link w:val="FooterChar"/>
    <w:uiPriority w:val="99"/>
    <w:unhideWhenUsed/>
    <w:rsid w:val="00B10A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A11"/>
  </w:style>
  <w:style w:type="paragraph" w:styleId="Subtitle">
    <w:name w:val="Subtitle"/>
    <w:basedOn w:val="Normal"/>
    <w:next w:val="Normal"/>
    <w:link w:val="SubtitleChar"/>
    <w:uiPriority w:val="11"/>
    <w:qFormat/>
    <w:rsid w:val="00B10A1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10A11"/>
    <w:rPr>
      <w:rFonts w:eastAsiaTheme="minorEastAsia"/>
      <w:color w:val="5A5A5A" w:themeColor="text1" w:themeTint="A5"/>
      <w:spacing w:val="15"/>
    </w:rPr>
  </w:style>
  <w:style w:type="paragraph" w:styleId="ListParagraph">
    <w:name w:val="List Paragraph"/>
    <w:basedOn w:val="Normal"/>
    <w:uiPriority w:val="34"/>
    <w:qFormat/>
    <w:rsid w:val="001C132C"/>
    <w:pPr>
      <w:ind w:left="720"/>
      <w:contextualSpacing/>
    </w:pPr>
  </w:style>
  <w:style w:type="character" w:styleId="Hyperlink">
    <w:name w:val="Hyperlink"/>
    <w:basedOn w:val="DefaultParagraphFont"/>
    <w:uiPriority w:val="99"/>
    <w:unhideWhenUsed/>
    <w:rsid w:val="001C132C"/>
    <w:rPr>
      <w:color w:val="0563C1" w:themeColor="hyperlink"/>
      <w:u w:val="single"/>
    </w:rPr>
  </w:style>
  <w:style w:type="character" w:styleId="UnresolvedMention">
    <w:name w:val="Unresolved Mention"/>
    <w:basedOn w:val="DefaultParagraphFont"/>
    <w:uiPriority w:val="99"/>
    <w:semiHidden/>
    <w:unhideWhenUsed/>
    <w:rsid w:val="001C132C"/>
    <w:rPr>
      <w:color w:val="605E5C"/>
      <w:shd w:val="clear" w:color="auto" w:fill="E1DFDD"/>
    </w:rPr>
  </w:style>
  <w:style w:type="paragraph" w:styleId="FootnoteText">
    <w:name w:val="footnote text"/>
    <w:basedOn w:val="Normal"/>
    <w:link w:val="FootnoteTextChar"/>
    <w:uiPriority w:val="99"/>
    <w:unhideWhenUsed/>
    <w:rsid w:val="00005F1E"/>
    <w:pPr>
      <w:spacing w:after="0" w:line="240" w:lineRule="auto"/>
    </w:pPr>
    <w:rPr>
      <w:sz w:val="20"/>
      <w:szCs w:val="20"/>
    </w:rPr>
  </w:style>
  <w:style w:type="character" w:customStyle="1" w:styleId="FootnoteTextChar">
    <w:name w:val="Footnote Text Char"/>
    <w:basedOn w:val="DefaultParagraphFont"/>
    <w:link w:val="FootnoteText"/>
    <w:uiPriority w:val="99"/>
    <w:rsid w:val="00005F1E"/>
    <w:rPr>
      <w:sz w:val="20"/>
      <w:szCs w:val="20"/>
    </w:rPr>
  </w:style>
  <w:style w:type="character" w:styleId="FootnoteReference">
    <w:name w:val="footnote reference"/>
    <w:basedOn w:val="DefaultParagraphFont"/>
    <w:uiPriority w:val="99"/>
    <w:semiHidden/>
    <w:unhideWhenUsed/>
    <w:rsid w:val="00005F1E"/>
    <w:rPr>
      <w:vertAlign w:val="superscript"/>
    </w:rPr>
  </w:style>
  <w:style w:type="character" w:styleId="FollowedHyperlink">
    <w:name w:val="FollowedHyperlink"/>
    <w:basedOn w:val="DefaultParagraphFont"/>
    <w:uiPriority w:val="99"/>
    <w:semiHidden/>
    <w:unhideWhenUsed/>
    <w:rsid w:val="00005F1E"/>
    <w:rPr>
      <w:color w:val="954F72" w:themeColor="followedHyperlink"/>
      <w:u w:val="single"/>
    </w:rPr>
  </w:style>
  <w:style w:type="character" w:customStyle="1" w:styleId="Heading2Char">
    <w:name w:val="Heading 2 Char"/>
    <w:basedOn w:val="DefaultParagraphFont"/>
    <w:link w:val="Heading2"/>
    <w:uiPriority w:val="9"/>
    <w:rsid w:val="002D038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D0383"/>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4B3448"/>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553505"/>
    <w:pPr>
      <w:tabs>
        <w:tab w:val="left" w:pos="384"/>
      </w:tabs>
      <w:spacing w:after="0" w:line="240" w:lineRule="auto"/>
      <w:ind w:left="384" w:hanging="384"/>
    </w:pPr>
  </w:style>
  <w:style w:type="paragraph" w:customStyle="1" w:styleId="TableFigure">
    <w:name w:val="Table/Figure"/>
    <w:basedOn w:val="Normal"/>
    <w:uiPriority w:val="4"/>
    <w:qFormat/>
    <w:rsid w:val="00BE55D0"/>
    <w:pPr>
      <w:spacing w:before="240" w:after="0" w:line="480" w:lineRule="auto"/>
      <w:contextualSpacing/>
    </w:pPr>
    <w:rPr>
      <w:rFonts w:eastAsiaTheme="minorEastAsia"/>
      <w:kern w:val="24"/>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212278">
      <w:bodyDiv w:val="1"/>
      <w:marLeft w:val="0"/>
      <w:marRight w:val="0"/>
      <w:marTop w:val="0"/>
      <w:marBottom w:val="0"/>
      <w:divBdr>
        <w:top w:val="none" w:sz="0" w:space="0" w:color="auto"/>
        <w:left w:val="none" w:sz="0" w:space="0" w:color="auto"/>
        <w:bottom w:val="none" w:sz="0" w:space="0" w:color="auto"/>
        <w:right w:val="none" w:sz="0" w:space="0" w:color="auto"/>
      </w:divBdr>
    </w:div>
    <w:div w:id="118496074">
      <w:bodyDiv w:val="1"/>
      <w:marLeft w:val="0"/>
      <w:marRight w:val="0"/>
      <w:marTop w:val="0"/>
      <w:marBottom w:val="0"/>
      <w:divBdr>
        <w:top w:val="none" w:sz="0" w:space="0" w:color="auto"/>
        <w:left w:val="none" w:sz="0" w:space="0" w:color="auto"/>
        <w:bottom w:val="none" w:sz="0" w:space="0" w:color="auto"/>
        <w:right w:val="none" w:sz="0" w:space="0" w:color="auto"/>
      </w:divBdr>
    </w:div>
    <w:div w:id="141696427">
      <w:bodyDiv w:val="1"/>
      <w:marLeft w:val="0"/>
      <w:marRight w:val="0"/>
      <w:marTop w:val="0"/>
      <w:marBottom w:val="0"/>
      <w:divBdr>
        <w:top w:val="none" w:sz="0" w:space="0" w:color="auto"/>
        <w:left w:val="none" w:sz="0" w:space="0" w:color="auto"/>
        <w:bottom w:val="none" w:sz="0" w:space="0" w:color="auto"/>
        <w:right w:val="none" w:sz="0" w:space="0" w:color="auto"/>
      </w:divBdr>
    </w:div>
    <w:div w:id="433861064">
      <w:bodyDiv w:val="1"/>
      <w:marLeft w:val="0"/>
      <w:marRight w:val="0"/>
      <w:marTop w:val="0"/>
      <w:marBottom w:val="0"/>
      <w:divBdr>
        <w:top w:val="none" w:sz="0" w:space="0" w:color="auto"/>
        <w:left w:val="none" w:sz="0" w:space="0" w:color="auto"/>
        <w:bottom w:val="none" w:sz="0" w:space="0" w:color="auto"/>
        <w:right w:val="none" w:sz="0" w:space="0" w:color="auto"/>
      </w:divBdr>
    </w:div>
    <w:div w:id="484510611">
      <w:bodyDiv w:val="1"/>
      <w:marLeft w:val="0"/>
      <w:marRight w:val="0"/>
      <w:marTop w:val="0"/>
      <w:marBottom w:val="0"/>
      <w:divBdr>
        <w:top w:val="none" w:sz="0" w:space="0" w:color="auto"/>
        <w:left w:val="none" w:sz="0" w:space="0" w:color="auto"/>
        <w:bottom w:val="none" w:sz="0" w:space="0" w:color="auto"/>
        <w:right w:val="none" w:sz="0" w:space="0" w:color="auto"/>
      </w:divBdr>
    </w:div>
    <w:div w:id="525099044">
      <w:bodyDiv w:val="1"/>
      <w:marLeft w:val="0"/>
      <w:marRight w:val="0"/>
      <w:marTop w:val="0"/>
      <w:marBottom w:val="0"/>
      <w:divBdr>
        <w:top w:val="none" w:sz="0" w:space="0" w:color="auto"/>
        <w:left w:val="none" w:sz="0" w:space="0" w:color="auto"/>
        <w:bottom w:val="none" w:sz="0" w:space="0" w:color="auto"/>
        <w:right w:val="none" w:sz="0" w:space="0" w:color="auto"/>
      </w:divBdr>
    </w:div>
    <w:div w:id="586614199">
      <w:bodyDiv w:val="1"/>
      <w:marLeft w:val="0"/>
      <w:marRight w:val="0"/>
      <w:marTop w:val="0"/>
      <w:marBottom w:val="0"/>
      <w:divBdr>
        <w:top w:val="none" w:sz="0" w:space="0" w:color="auto"/>
        <w:left w:val="none" w:sz="0" w:space="0" w:color="auto"/>
        <w:bottom w:val="none" w:sz="0" w:space="0" w:color="auto"/>
        <w:right w:val="none" w:sz="0" w:space="0" w:color="auto"/>
      </w:divBdr>
    </w:div>
    <w:div w:id="692413531">
      <w:bodyDiv w:val="1"/>
      <w:marLeft w:val="0"/>
      <w:marRight w:val="0"/>
      <w:marTop w:val="0"/>
      <w:marBottom w:val="0"/>
      <w:divBdr>
        <w:top w:val="none" w:sz="0" w:space="0" w:color="auto"/>
        <w:left w:val="none" w:sz="0" w:space="0" w:color="auto"/>
        <w:bottom w:val="none" w:sz="0" w:space="0" w:color="auto"/>
        <w:right w:val="none" w:sz="0" w:space="0" w:color="auto"/>
      </w:divBdr>
    </w:div>
    <w:div w:id="1116488942">
      <w:bodyDiv w:val="1"/>
      <w:marLeft w:val="0"/>
      <w:marRight w:val="0"/>
      <w:marTop w:val="0"/>
      <w:marBottom w:val="0"/>
      <w:divBdr>
        <w:top w:val="none" w:sz="0" w:space="0" w:color="auto"/>
        <w:left w:val="none" w:sz="0" w:space="0" w:color="auto"/>
        <w:bottom w:val="none" w:sz="0" w:space="0" w:color="auto"/>
        <w:right w:val="none" w:sz="0" w:space="0" w:color="auto"/>
      </w:divBdr>
    </w:div>
    <w:div w:id="1453133462">
      <w:bodyDiv w:val="1"/>
      <w:marLeft w:val="0"/>
      <w:marRight w:val="0"/>
      <w:marTop w:val="0"/>
      <w:marBottom w:val="0"/>
      <w:divBdr>
        <w:top w:val="none" w:sz="0" w:space="0" w:color="auto"/>
        <w:left w:val="none" w:sz="0" w:space="0" w:color="auto"/>
        <w:bottom w:val="none" w:sz="0" w:space="0" w:color="auto"/>
        <w:right w:val="none" w:sz="0" w:space="0" w:color="auto"/>
      </w:divBdr>
    </w:div>
    <w:div w:id="1458791728">
      <w:bodyDiv w:val="1"/>
      <w:marLeft w:val="0"/>
      <w:marRight w:val="0"/>
      <w:marTop w:val="0"/>
      <w:marBottom w:val="0"/>
      <w:divBdr>
        <w:top w:val="none" w:sz="0" w:space="0" w:color="auto"/>
        <w:left w:val="none" w:sz="0" w:space="0" w:color="auto"/>
        <w:bottom w:val="none" w:sz="0" w:space="0" w:color="auto"/>
        <w:right w:val="none" w:sz="0" w:space="0" w:color="auto"/>
      </w:divBdr>
    </w:div>
    <w:div w:id="1538395679">
      <w:bodyDiv w:val="1"/>
      <w:marLeft w:val="0"/>
      <w:marRight w:val="0"/>
      <w:marTop w:val="0"/>
      <w:marBottom w:val="0"/>
      <w:divBdr>
        <w:top w:val="none" w:sz="0" w:space="0" w:color="auto"/>
        <w:left w:val="none" w:sz="0" w:space="0" w:color="auto"/>
        <w:bottom w:val="none" w:sz="0" w:space="0" w:color="auto"/>
        <w:right w:val="none" w:sz="0" w:space="0" w:color="auto"/>
      </w:divBdr>
    </w:div>
    <w:div w:id="1824423096">
      <w:bodyDiv w:val="1"/>
      <w:marLeft w:val="0"/>
      <w:marRight w:val="0"/>
      <w:marTop w:val="0"/>
      <w:marBottom w:val="0"/>
      <w:divBdr>
        <w:top w:val="none" w:sz="0" w:space="0" w:color="auto"/>
        <w:left w:val="none" w:sz="0" w:space="0" w:color="auto"/>
        <w:bottom w:val="none" w:sz="0" w:space="0" w:color="auto"/>
        <w:right w:val="none" w:sz="0" w:space="0" w:color="auto"/>
      </w:divBdr>
    </w:div>
    <w:div w:id="1887913443">
      <w:bodyDiv w:val="1"/>
      <w:marLeft w:val="0"/>
      <w:marRight w:val="0"/>
      <w:marTop w:val="0"/>
      <w:marBottom w:val="0"/>
      <w:divBdr>
        <w:top w:val="none" w:sz="0" w:space="0" w:color="auto"/>
        <w:left w:val="none" w:sz="0" w:space="0" w:color="auto"/>
        <w:bottom w:val="none" w:sz="0" w:space="0" w:color="auto"/>
        <w:right w:val="none" w:sz="0" w:space="0" w:color="auto"/>
      </w:divBdr>
    </w:div>
    <w:div w:id="1928994743">
      <w:bodyDiv w:val="1"/>
      <w:marLeft w:val="0"/>
      <w:marRight w:val="0"/>
      <w:marTop w:val="0"/>
      <w:marBottom w:val="0"/>
      <w:divBdr>
        <w:top w:val="none" w:sz="0" w:space="0" w:color="auto"/>
        <w:left w:val="none" w:sz="0" w:space="0" w:color="auto"/>
        <w:bottom w:val="none" w:sz="0" w:space="0" w:color="auto"/>
        <w:right w:val="none" w:sz="0" w:space="0" w:color="auto"/>
      </w:divBdr>
    </w:div>
    <w:div w:id="1934044047">
      <w:bodyDiv w:val="1"/>
      <w:marLeft w:val="0"/>
      <w:marRight w:val="0"/>
      <w:marTop w:val="0"/>
      <w:marBottom w:val="0"/>
      <w:divBdr>
        <w:top w:val="none" w:sz="0" w:space="0" w:color="auto"/>
        <w:left w:val="none" w:sz="0" w:space="0" w:color="auto"/>
        <w:bottom w:val="none" w:sz="0" w:space="0" w:color="auto"/>
        <w:right w:val="none" w:sz="0" w:space="0" w:color="auto"/>
      </w:divBdr>
    </w:div>
    <w:div w:id="2068794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3.xml"/><Relationship Id="rId10" Type="http://schemas.openxmlformats.org/officeDocument/2006/relationships/image" Target="media/image3.tif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913B3F47B324A3BAFDB482AF470D24A"/>
        <w:category>
          <w:name w:val="General"/>
          <w:gallery w:val="placeholder"/>
        </w:category>
        <w:types>
          <w:type w:val="bbPlcHdr"/>
        </w:types>
        <w:behaviors>
          <w:behavior w:val="content"/>
        </w:behaviors>
        <w:guid w:val="{CC55C2B2-83FE-4223-AA36-32CE2C440238}"/>
      </w:docPartPr>
      <w:docPartBody>
        <w:p w:rsidR="00AA597D" w:rsidRDefault="00715F75" w:rsidP="00715F75">
          <w:pPr>
            <w:pStyle w:val="7913B3F47B324A3BAFDB482AF470D24A"/>
          </w:pPr>
          <w:r>
            <w:rPr>
              <w:color w:val="4472C4" w:themeColor="accent1"/>
            </w:rPr>
            <w:t>[Document title]</w:t>
          </w:r>
        </w:p>
      </w:docPartBody>
    </w:docPart>
    <w:docPart>
      <w:docPartPr>
        <w:name w:val="72F17002FCB0432F8F247C0A1EA8945A"/>
        <w:category>
          <w:name w:val="General"/>
          <w:gallery w:val="placeholder"/>
        </w:category>
        <w:types>
          <w:type w:val="bbPlcHdr"/>
        </w:types>
        <w:behaviors>
          <w:behavior w:val="content"/>
        </w:behaviors>
        <w:guid w:val="{54DAC642-3CF3-4413-A767-1287B93CE337}"/>
      </w:docPartPr>
      <w:docPartBody>
        <w:p w:rsidR="00AA597D" w:rsidRDefault="00715F75" w:rsidP="00715F75">
          <w:pPr>
            <w:pStyle w:val="72F17002FCB0432F8F247C0A1EA8945A"/>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F75"/>
    <w:rsid w:val="000B543C"/>
    <w:rsid w:val="00186DCC"/>
    <w:rsid w:val="00187F8A"/>
    <w:rsid w:val="001D319F"/>
    <w:rsid w:val="00291A45"/>
    <w:rsid w:val="003234D9"/>
    <w:rsid w:val="003642D4"/>
    <w:rsid w:val="003676F0"/>
    <w:rsid w:val="003C6161"/>
    <w:rsid w:val="00441916"/>
    <w:rsid w:val="0046720C"/>
    <w:rsid w:val="004D072F"/>
    <w:rsid w:val="00597FDA"/>
    <w:rsid w:val="00715F75"/>
    <w:rsid w:val="00724FE0"/>
    <w:rsid w:val="0073534A"/>
    <w:rsid w:val="00752C75"/>
    <w:rsid w:val="007C04C5"/>
    <w:rsid w:val="007D70EE"/>
    <w:rsid w:val="007E5C56"/>
    <w:rsid w:val="00801B38"/>
    <w:rsid w:val="008A6510"/>
    <w:rsid w:val="008B129C"/>
    <w:rsid w:val="00951BDD"/>
    <w:rsid w:val="009E644C"/>
    <w:rsid w:val="00AA597D"/>
    <w:rsid w:val="00AB6AC3"/>
    <w:rsid w:val="00AC2FBE"/>
    <w:rsid w:val="00AC7E98"/>
    <w:rsid w:val="00BA157A"/>
    <w:rsid w:val="00C651A2"/>
    <w:rsid w:val="00C6614E"/>
    <w:rsid w:val="00C835E4"/>
    <w:rsid w:val="00CA7E6A"/>
    <w:rsid w:val="00CE42B7"/>
    <w:rsid w:val="00D12DC7"/>
    <w:rsid w:val="00D4102B"/>
    <w:rsid w:val="00D459BE"/>
    <w:rsid w:val="00D560C9"/>
    <w:rsid w:val="00D71C8F"/>
    <w:rsid w:val="00E21208"/>
    <w:rsid w:val="00E36588"/>
    <w:rsid w:val="00E90433"/>
    <w:rsid w:val="00F1385F"/>
    <w:rsid w:val="00F73F38"/>
    <w:rsid w:val="00F76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913B3F47B324A3BAFDB482AF470D24A">
    <w:name w:val="7913B3F47B324A3BAFDB482AF470D24A"/>
    <w:rsid w:val="00715F75"/>
  </w:style>
  <w:style w:type="paragraph" w:customStyle="1" w:styleId="72F17002FCB0432F8F247C0A1EA8945A">
    <w:name w:val="72F17002FCB0432F8F247C0A1EA8945A"/>
    <w:rsid w:val="00715F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E055EF-8F98-4473-94C8-357FA218C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4127</TotalTime>
  <Pages>32</Pages>
  <Words>6811</Words>
  <Characters>38826</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Finding Paralog Targets for Neglected Diseases</vt:lpstr>
    </vt:vector>
  </TitlesOfParts>
  <Company/>
  <LinksUpToDate>false</LinksUpToDate>
  <CharactersWithSpaces>45546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Finding Paralog Targets for Neglected Diseases</dc:title>
  <dc:subject/>
  <dc:creator>Jeremy Singer</dc:creator>
  <cp:keywords/>
  <dc:description/>
  <cp:lastModifiedBy>Jeremy Singer</cp:lastModifiedBy>
  <cp:revision>131</cp:revision>
  <dcterms:created xsi:type="dcterms:W3CDTF">2020-01-21T17:09:00Z</dcterms:created>
  <dcterms:modified xsi:type="dcterms:W3CDTF">2020-03-03T02:00:00Z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id="92zX3033"/&gt;&lt;style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